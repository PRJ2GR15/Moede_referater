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4899" w14:textId="77777777" w:rsidR="00DD38DA" w:rsidRDefault="00DD38DA" w:rsidP="00DD38DA">
      <w:pPr>
        <w:pStyle w:val="Title"/>
        <w:rPr>
          <w:rFonts w:eastAsiaTheme="minorHAnsi"/>
        </w:rPr>
      </w:pPr>
      <w:r w:rsidRPr="5FC21806">
        <w:rPr>
          <w:rFonts w:asciiTheme="minorHAnsi" w:eastAsiaTheme="minorEastAsia" w:hAnsiTheme="minorHAnsi" w:cstheme="minorBidi"/>
          <w:rPrChange w:id="0" w:author="Frederik Andersen" w:date="2016-03-17T12:52:00Z">
            <w:rPr>
              <w:rFonts w:eastAsiaTheme="minorHAnsi"/>
            </w:rPr>
          </w:rPrChange>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14:paraId="4DC7489A" w14:textId="77777777" w:rsidR="00CF7C91" w:rsidRDefault="00CF7C91">
          <w:pPr>
            <w:pStyle w:val="TOCHeading"/>
          </w:pPr>
          <w:r>
            <w:t>Indholdsfortegnelse</w:t>
          </w:r>
        </w:p>
        <w:p w14:paraId="69FBF8EF" w14:textId="77777777" w:rsidR="00416C91" w:rsidRDefault="00CF7C91">
          <w:pPr>
            <w:pStyle w:val="TOC1"/>
            <w:tabs>
              <w:tab w:val="left" w:pos="440"/>
              <w:tab w:val="right" w:leader="dot" w:pos="9628"/>
            </w:tabs>
            <w:rPr>
              <w:ins w:id="1" w:author="Nikolai Topping" w:date="2016-03-29T09:50:00Z"/>
              <w:rFonts w:eastAsiaTheme="minorEastAsia"/>
              <w:noProof/>
              <w:lang w:val="en-US"/>
            </w:rPr>
          </w:pPr>
          <w:r>
            <w:fldChar w:fldCharType="begin"/>
          </w:r>
          <w:r>
            <w:instrText xml:space="preserve"> TOC \o "1-3" \h \z \u </w:instrText>
          </w:r>
          <w:r>
            <w:fldChar w:fldCharType="separate"/>
          </w:r>
          <w:ins w:id="2" w:author="Nikolai Topping" w:date="2016-03-29T09:50:00Z">
            <w:r w:rsidR="00416C91" w:rsidRPr="009227C8">
              <w:rPr>
                <w:rStyle w:val="Hyperlink"/>
                <w:noProof/>
              </w:rPr>
              <w:fldChar w:fldCharType="begin"/>
            </w:r>
            <w:r w:rsidR="00416C91" w:rsidRPr="009227C8">
              <w:rPr>
                <w:rStyle w:val="Hyperlink"/>
                <w:noProof/>
              </w:rPr>
              <w:instrText xml:space="preserve"> </w:instrText>
            </w:r>
            <w:r w:rsidR="00416C91">
              <w:rPr>
                <w:noProof/>
              </w:rPr>
              <w:instrText>HYPERLINK \l "_Toc447008378"</w:instrText>
            </w:r>
            <w:r w:rsidR="00416C91" w:rsidRPr="009227C8">
              <w:rPr>
                <w:rStyle w:val="Hyperlink"/>
                <w:noProof/>
              </w:rPr>
              <w:instrText xml:space="preserve"> </w:instrText>
            </w:r>
            <w:r w:rsidR="00416C91" w:rsidRPr="009227C8">
              <w:rPr>
                <w:rStyle w:val="Hyperlink"/>
                <w:noProof/>
              </w:rPr>
            </w:r>
            <w:r w:rsidR="00416C91" w:rsidRPr="009227C8">
              <w:rPr>
                <w:rStyle w:val="Hyperlink"/>
                <w:noProof/>
              </w:rPr>
              <w:fldChar w:fldCharType="separate"/>
            </w:r>
            <w:r w:rsidR="00416C91" w:rsidRPr="009227C8">
              <w:rPr>
                <w:rStyle w:val="Hyperlink"/>
                <w:noProof/>
              </w:rPr>
              <w:t>1</w:t>
            </w:r>
            <w:r w:rsidR="00416C91">
              <w:rPr>
                <w:rFonts w:eastAsiaTheme="minorEastAsia"/>
                <w:noProof/>
                <w:lang w:val="en-US"/>
              </w:rPr>
              <w:tab/>
            </w:r>
            <w:r w:rsidR="00416C91" w:rsidRPr="009227C8">
              <w:rPr>
                <w:rStyle w:val="Hyperlink"/>
                <w:noProof/>
              </w:rPr>
              <w:t>Aktører</w:t>
            </w:r>
            <w:r w:rsidR="00416C91">
              <w:rPr>
                <w:noProof/>
                <w:webHidden/>
              </w:rPr>
              <w:tab/>
            </w:r>
            <w:r w:rsidR="00416C91">
              <w:rPr>
                <w:noProof/>
                <w:webHidden/>
              </w:rPr>
              <w:fldChar w:fldCharType="begin"/>
            </w:r>
            <w:r w:rsidR="00416C91">
              <w:rPr>
                <w:noProof/>
                <w:webHidden/>
              </w:rPr>
              <w:instrText xml:space="preserve"> PAGEREF _Toc447008378 \h </w:instrText>
            </w:r>
            <w:r w:rsidR="00416C91">
              <w:rPr>
                <w:noProof/>
                <w:webHidden/>
              </w:rPr>
            </w:r>
          </w:ins>
          <w:r w:rsidR="00416C91">
            <w:rPr>
              <w:noProof/>
              <w:webHidden/>
            </w:rPr>
            <w:fldChar w:fldCharType="separate"/>
          </w:r>
          <w:ins w:id="3" w:author="Nikolai Topping" w:date="2016-03-29T09:50:00Z">
            <w:r w:rsidR="00416C91">
              <w:rPr>
                <w:noProof/>
                <w:webHidden/>
              </w:rPr>
              <w:t>2</w:t>
            </w:r>
            <w:r w:rsidR="00416C91">
              <w:rPr>
                <w:noProof/>
                <w:webHidden/>
              </w:rPr>
              <w:fldChar w:fldCharType="end"/>
            </w:r>
            <w:r w:rsidR="00416C91" w:rsidRPr="009227C8">
              <w:rPr>
                <w:rStyle w:val="Hyperlink"/>
                <w:noProof/>
              </w:rPr>
              <w:fldChar w:fldCharType="end"/>
            </w:r>
          </w:ins>
        </w:p>
        <w:p w14:paraId="0289E91B" w14:textId="77777777" w:rsidR="00416C91" w:rsidRDefault="00416C91">
          <w:pPr>
            <w:pStyle w:val="TOC2"/>
            <w:tabs>
              <w:tab w:val="left" w:pos="880"/>
              <w:tab w:val="right" w:leader="dot" w:pos="9628"/>
            </w:tabs>
            <w:rPr>
              <w:ins w:id="4" w:author="Nikolai Topping" w:date="2016-03-29T09:50:00Z"/>
              <w:rFonts w:eastAsiaTheme="minorEastAsia"/>
              <w:noProof/>
              <w:lang w:val="en-US"/>
            </w:rPr>
          </w:pPr>
          <w:ins w:id="5"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"_Toc447008379"</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1.1</w:t>
            </w:r>
            <w:r>
              <w:rPr>
                <w:rFonts w:eastAsiaTheme="minorEastAsia"/>
                <w:noProof/>
                <w:lang w:val="en-US"/>
              </w:rPr>
              <w:tab/>
            </w:r>
            <w:r w:rsidRPr="009227C8">
              <w:rPr>
                <w:rStyle w:val="Hyperlink"/>
                <w:noProof/>
              </w:rPr>
              <w:t>Aktør-Kontekst.</w:t>
            </w:r>
            <w:r>
              <w:rPr>
                <w:noProof/>
                <w:webHidden/>
              </w:rPr>
              <w:tab/>
            </w:r>
            <w:r>
              <w:rPr>
                <w:noProof/>
                <w:webHidden/>
              </w:rPr>
              <w:fldChar w:fldCharType="begin"/>
            </w:r>
            <w:r>
              <w:rPr>
                <w:noProof/>
                <w:webHidden/>
              </w:rPr>
              <w:instrText xml:space="preserve"> PAGEREF _Toc447008379 \h </w:instrText>
            </w:r>
            <w:r>
              <w:rPr>
                <w:noProof/>
                <w:webHidden/>
              </w:rPr>
            </w:r>
          </w:ins>
          <w:r>
            <w:rPr>
              <w:noProof/>
              <w:webHidden/>
            </w:rPr>
            <w:fldChar w:fldCharType="separate"/>
          </w:r>
          <w:ins w:id="6" w:author="Nikolai Topping" w:date="2016-03-29T09:50:00Z">
            <w:r>
              <w:rPr>
                <w:noProof/>
                <w:webHidden/>
              </w:rPr>
              <w:t>2</w:t>
            </w:r>
            <w:r>
              <w:rPr>
                <w:noProof/>
                <w:webHidden/>
              </w:rPr>
              <w:fldChar w:fldCharType="end"/>
            </w:r>
            <w:r w:rsidRPr="009227C8">
              <w:rPr>
                <w:rStyle w:val="Hyperlink"/>
                <w:noProof/>
              </w:rPr>
              <w:fldChar w:fldCharType="end"/>
            </w:r>
          </w:ins>
        </w:p>
        <w:p w14:paraId="7FC06315" w14:textId="77777777" w:rsidR="00416C91" w:rsidRDefault="00416C91">
          <w:pPr>
            <w:pStyle w:val="TOC2"/>
            <w:tabs>
              <w:tab w:val="left" w:pos="880"/>
              <w:tab w:val="right" w:leader="dot" w:pos="9628"/>
            </w:tabs>
            <w:rPr>
              <w:ins w:id="7" w:author="Nikolai Topping" w:date="2016-03-29T09:50:00Z"/>
              <w:rFonts w:eastAsiaTheme="minorEastAsia"/>
              <w:noProof/>
              <w:lang w:val="en-US"/>
            </w:rPr>
          </w:pPr>
          <w:ins w:id="8"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"_Toc447008380"</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1.2</w:t>
            </w:r>
            <w:r>
              <w:rPr>
                <w:rFonts w:eastAsiaTheme="minorEastAsia"/>
                <w:noProof/>
                <w:lang w:val="en-US"/>
              </w:rPr>
              <w:tab/>
            </w:r>
            <w:r w:rsidRPr="009227C8">
              <w:rPr>
                <w:rStyle w:val="Hyperlink"/>
                <w:noProof/>
              </w:rPr>
              <w:t>Bruger.</w:t>
            </w:r>
            <w:r>
              <w:rPr>
                <w:noProof/>
                <w:webHidden/>
              </w:rPr>
              <w:tab/>
            </w:r>
            <w:r>
              <w:rPr>
                <w:noProof/>
                <w:webHidden/>
              </w:rPr>
              <w:fldChar w:fldCharType="begin"/>
            </w:r>
            <w:r>
              <w:rPr>
                <w:noProof/>
                <w:webHidden/>
              </w:rPr>
              <w:instrText xml:space="preserve"> PAGEREF _Toc447008380 \h </w:instrText>
            </w:r>
            <w:r>
              <w:rPr>
                <w:noProof/>
                <w:webHidden/>
              </w:rPr>
            </w:r>
          </w:ins>
          <w:r>
            <w:rPr>
              <w:noProof/>
              <w:webHidden/>
            </w:rPr>
            <w:fldChar w:fldCharType="separate"/>
          </w:r>
          <w:ins w:id="9" w:author="Nikolai Topping" w:date="2016-03-29T09:50:00Z">
            <w:r>
              <w:rPr>
                <w:noProof/>
                <w:webHidden/>
              </w:rPr>
              <w:t>3</w:t>
            </w:r>
            <w:r>
              <w:rPr>
                <w:noProof/>
                <w:webHidden/>
              </w:rPr>
              <w:fldChar w:fldCharType="end"/>
            </w:r>
            <w:r w:rsidRPr="009227C8">
              <w:rPr>
                <w:rStyle w:val="Hyperlink"/>
                <w:noProof/>
              </w:rPr>
              <w:fldChar w:fldCharType="end"/>
            </w:r>
          </w:ins>
        </w:p>
        <w:p w14:paraId="12A61844" w14:textId="77777777" w:rsidR="00416C91" w:rsidRDefault="00416C91">
          <w:pPr>
            <w:pStyle w:val="TOC2"/>
            <w:tabs>
              <w:tab w:val="left" w:pos="880"/>
              <w:tab w:val="right" w:leader="dot" w:pos="9628"/>
            </w:tabs>
            <w:rPr>
              <w:ins w:id="10" w:author="Nikolai Topping" w:date="2016-03-29T09:50:00Z"/>
              <w:rFonts w:eastAsiaTheme="minorEastAsia"/>
              <w:noProof/>
              <w:lang w:val="en-US"/>
            </w:rPr>
          </w:pPr>
          <w:ins w:id="11"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"_Toc447008381"</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1.3</w:t>
            </w:r>
            <w:r>
              <w:rPr>
                <w:rFonts w:eastAsiaTheme="minorEastAsia"/>
                <w:noProof/>
                <w:lang w:val="en-US"/>
              </w:rPr>
              <w:tab/>
            </w:r>
            <w:r w:rsidRPr="009227C8">
              <w:rPr>
                <w:rStyle w:val="Hyperlink"/>
                <w:noProof/>
              </w:rPr>
              <w:t>Styreboks.</w:t>
            </w:r>
            <w:r>
              <w:rPr>
                <w:noProof/>
                <w:webHidden/>
              </w:rPr>
              <w:tab/>
            </w:r>
            <w:r>
              <w:rPr>
                <w:noProof/>
                <w:webHidden/>
              </w:rPr>
              <w:fldChar w:fldCharType="begin"/>
            </w:r>
            <w:r>
              <w:rPr>
                <w:noProof/>
                <w:webHidden/>
              </w:rPr>
              <w:instrText xml:space="preserve"> PAGEREF _Toc447008381 \h </w:instrText>
            </w:r>
            <w:r>
              <w:rPr>
                <w:noProof/>
                <w:webHidden/>
              </w:rPr>
            </w:r>
          </w:ins>
          <w:r>
            <w:rPr>
              <w:noProof/>
              <w:webHidden/>
            </w:rPr>
            <w:fldChar w:fldCharType="separate"/>
          </w:r>
          <w:ins w:id="12" w:author="Nikolai Topping" w:date="2016-03-29T09:50:00Z">
            <w:r>
              <w:rPr>
                <w:noProof/>
                <w:webHidden/>
              </w:rPr>
              <w:t>3</w:t>
            </w:r>
            <w:r>
              <w:rPr>
                <w:noProof/>
                <w:webHidden/>
              </w:rPr>
              <w:fldChar w:fldCharType="end"/>
            </w:r>
            <w:r w:rsidRPr="009227C8">
              <w:rPr>
                <w:rStyle w:val="Hyperlink"/>
                <w:noProof/>
              </w:rPr>
              <w:fldChar w:fldCharType="end"/>
            </w:r>
          </w:ins>
        </w:p>
        <w:p w14:paraId="08FDA805" w14:textId="77777777" w:rsidR="00416C91" w:rsidRDefault="00416C91">
          <w:pPr>
            <w:pStyle w:val="TOC2"/>
            <w:tabs>
              <w:tab w:val="left" w:pos="880"/>
              <w:tab w:val="right" w:leader="dot" w:pos="9628"/>
            </w:tabs>
            <w:rPr>
              <w:ins w:id="13" w:author="Nikolai Topping" w:date="2016-03-29T09:50:00Z"/>
              <w:rFonts w:eastAsiaTheme="minorEastAsia"/>
              <w:noProof/>
              <w:lang w:val="en-US"/>
            </w:rPr>
          </w:pPr>
          <w:ins w:id="14"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"_Toc447008382"</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1.4</w:t>
            </w:r>
            <w:r>
              <w:rPr>
                <w:rFonts w:eastAsiaTheme="minorEastAsia"/>
                <w:noProof/>
                <w:lang w:val="en-US"/>
              </w:rPr>
              <w:tab/>
            </w:r>
            <w:r w:rsidRPr="009227C8">
              <w:rPr>
                <w:rStyle w:val="Hyperlink"/>
                <w:noProof/>
              </w:rPr>
              <w:t>Computer Software.</w:t>
            </w:r>
            <w:r>
              <w:rPr>
                <w:noProof/>
                <w:webHidden/>
              </w:rPr>
              <w:tab/>
            </w:r>
            <w:r>
              <w:rPr>
                <w:noProof/>
                <w:webHidden/>
              </w:rPr>
              <w:fldChar w:fldCharType="begin"/>
            </w:r>
            <w:r>
              <w:rPr>
                <w:noProof/>
                <w:webHidden/>
              </w:rPr>
              <w:instrText xml:space="preserve"> PAGEREF _Toc447008382 \h </w:instrText>
            </w:r>
            <w:r>
              <w:rPr>
                <w:noProof/>
                <w:webHidden/>
              </w:rPr>
            </w:r>
          </w:ins>
          <w:r>
            <w:rPr>
              <w:noProof/>
              <w:webHidden/>
            </w:rPr>
            <w:fldChar w:fldCharType="separate"/>
          </w:r>
          <w:ins w:id="15" w:author="Nikolai Topping" w:date="2016-03-29T09:50:00Z">
            <w:r>
              <w:rPr>
                <w:noProof/>
                <w:webHidden/>
              </w:rPr>
              <w:t>3</w:t>
            </w:r>
            <w:r>
              <w:rPr>
                <w:noProof/>
                <w:webHidden/>
              </w:rPr>
              <w:fldChar w:fldCharType="end"/>
            </w:r>
            <w:r w:rsidRPr="009227C8">
              <w:rPr>
                <w:rStyle w:val="Hyperlink"/>
                <w:noProof/>
              </w:rPr>
              <w:fldChar w:fldCharType="end"/>
            </w:r>
          </w:ins>
        </w:p>
        <w:p w14:paraId="06238DF4" w14:textId="77777777" w:rsidR="00416C91" w:rsidRDefault="00416C91">
          <w:pPr>
            <w:pStyle w:val="TOC2"/>
            <w:tabs>
              <w:tab w:val="left" w:pos="880"/>
              <w:tab w:val="right" w:leader="dot" w:pos="9628"/>
            </w:tabs>
            <w:rPr>
              <w:ins w:id="16" w:author="Nikolai Topping" w:date="2016-03-29T09:50:00Z"/>
              <w:rFonts w:eastAsiaTheme="minorEastAsia"/>
              <w:noProof/>
              <w:lang w:val="en-US"/>
            </w:rPr>
          </w:pPr>
          <w:ins w:id="17"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"_Toc447008383"</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1.5</w:t>
            </w:r>
            <w:r>
              <w:rPr>
                <w:rFonts w:eastAsiaTheme="minorEastAsia"/>
                <w:noProof/>
                <w:lang w:val="en-US"/>
              </w:rPr>
              <w:tab/>
            </w:r>
            <w:r w:rsidRPr="009227C8">
              <w:rPr>
                <w:rStyle w:val="Hyperlink"/>
                <w:noProof/>
              </w:rPr>
              <w:t>Enhed.</w:t>
            </w:r>
            <w:r>
              <w:rPr>
                <w:noProof/>
                <w:webHidden/>
              </w:rPr>
              <w:tab/>
            </w:r>
            <w:r>
              <w:rPr>
                <w:noProof/>
                <w:webHidden/>
              </w:rPr>
              <w:fldChar w:fldCharType="begin"/>
            </w:r>
            <w:r>
              <w:rPr>
                <w:noProof/>
                <w:webHidden/>
              </w:rPr>
              <w:instrText xml:space="preserve"> PAGEREF _Toc447008383 \h </w:instrText>
            </w:r>
            <w:r>
              <w:rPr>
                <w:noProof/>
                <w:webHidden/>
              </w:rPr>
            </w:r>
          </w:ins>
          <w:r>
            <w:rPr>
              <w:noProof/>
              <w:webHidden/>
            </w:rPr>
            <w:fldChar w:fldCharType="separate"/>
          </w:r>
          <w:ins w:id="18" w:author="Nikolai Topping" w:date="2016-03-29T09:50:00Z">
            <w:r>
              <w:rPr>
                <w:noProof/>
                <w:webHidden/>
              </w:rPr>
              <w:t>4</w:t>
            </w:r>
            <w:r>
              <w:rPr>
                <w:noProof/>
                <w:webHidden/>
              </w:rPr>
              <w:fldChar w:fldCharType="end"/>
            </w:r>
            <w:r w:rsidRPr="009227C8">
              <w:rPr>
                <w:rStyle w:val="Hyperlink"/>
                <w:noProof/>
              </w:rPr>
              <w:fldChar w:fldCharType="end"/>
            </w:r>
          </w:ins>
        </w:p>
        <w:p w14:paraId="1D097DB8" w14:textId="77777777" w:rsidR="00416C91" w:rsidRDefault="00416C91">
          <w:pPr>
            <w:pStyle w:val="TOC1"/>
            <w:tabs>
              <w:tab w:val="right" w:leader="dot" w:pos="9628"/>
            </w:tabs>
            <w:rPr>
              <w:ins w:id="19" w:author="Nikolai Topping" w:date="2016-03-29T09:50:00Z"/>
              <w:rFonts w:eastAsiaTheme="minorEastAsia"/>
              <w:noProof/>
              <w:lang w:val="en-US"/>
            </w:rPr>
          </w:pPr>
          <w:ins w:id="20"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"_Toc447008385"</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Pr>
                <w:rFonts w:eastAsiaTheme="minorEastAsia"/>
                <w:noProof/>
                <w:lang w:val="en-US"/>
              </w:rPr>
              <w:tab/>
            </w:r>
            <w:r w:rsidRPr="009227C8">
              <w:rPr>
                <w:rStyle w:val="Hyperlink"/>
                <w:noProof/>
              </w:rPr>
              <w:t>Use cases.</w:t>
            </w:r>
            <w:r>
              <w:rPr>
                <w:noProof/>
                <w:webHidden/>
              </w:rPr>
              <w:tab/>
            </w:r>
            <w:r>
              <w:rPr>
                <w:noProof/>
                <w:webHidden/>
              </w:rPr>
              <w:fldChar w:fldCharType="begin"/>
            </w:r>
            <w:r>
              <w:rPr>
                <w:noProof/>
                <w:webHidden/>
              </w:rPr>
              <w:instrText xml:space="preserve"> PAGEREF _Toc447008385 \h </w:instrText>
            </w:r>
            <w:r>
              <w:rPr>
                <w:noProof/>
                <w:webHidden/>
              </w:rPr>
            </w:r>
          </w:ins>
          <w:r>
            <w:rPr>
              <w:noProof/>
              <w:webHidden/>
            </w:rPr>
            <w:fldChar w:fldCharType="separate"/>
          </w:r>
          <w:ins w:id="21" w:author="Nikolai Topping" w:date="2016-03-29T09:50:00Z">
            <w:r>
              <w:rPr>
                <w:noProof/>
                <w:webHidden/>
              </w:rPr>
              <w:t>4</w:t>
            </w:r>
            <w:r>
              <w:rPr>
                <w:noProof/>
                <w:webHidden/>
              </w:rPr>
              <w:fldChar w:fldCharType="end"/>
            </w:r>
            <w:r w:rsidRPr="009227C8">
              <w:rPr>
                <w:rStyle w:val="Hyperlink"/>
                <w:noProof/>
              </w:rPr>
              <w:fldChar w:fldCharType="end"/>
            </w:r>
          </w:ins>
        </w:p>
        <w:p w14:paraId="1028B88A" w14:textId="77777777" w:rsidR="00416C91" w:rsidRDefault="00416C91">
          <w:pPr>
            <w:pStyle w:val="TOC1"/>
            <w:tabs>
              <w:tab w:val="right" w:leader="dot" w:pos="9628"/>
            </w:tabs>
            <w:rPr>
              <w:ins w:id="22" w:author="Nikolai Topping" w:date="2016-03-29T09:50:00Z"/>
              <w:rFonts w:eastAsiaTheme="minorEastAsia"/>
              <w:noProof/>
              <w:lang w:val="en-US"/>
            </w:rPr>
          </w:pPr>
          <w:ins w:id="23"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"_Toc447008386"</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2</w:t>
            </w:r>
            <w:r>
              <w:rPr>
                <w:noProof/>
                <w:webHidden/>
              </w:rPr>
              <w:tab/>
            </w:r>
            <w:r>
              <w:rPr>
                <w:noProof/>
                <w:webHidden/>
              </w:rPr>
              <w:fldChar w:fldCharType="begin"/>
            </w:r>
            <w:r>
              <w:rPr>
                <w:noProof/>
                <w:webHidden/>
              </w:rPr>
              <w:instrText xml:space="preserve"> PAGEREF _Toc447008386 \h </w:instrText>
            </w:r>
            <w:r>
              <w:rPr>
                <w:noProof/>
                <w:webHidden/>
              </w:rPr>
            </w:r>
          </w:ins>
          <w:r>
            <w:rPr>
              <w:noProof/>
              <w:webHidden/>
            </w:rPr>
            <w:fldChar w:fldCharType="separate"/>
          </w:r>
          <w:ins w:id="24" w:author="Nikolai Topping" w:date="2016-03-29T09:50:00Z">
            <w:r>
              <w:rPr>
                <w:noProof/>
                <w:webHidden/>
              </w:rPr>
              <w:t>4</w:t>
            </w:r>
            <w:r>
              <w:rPr>
                <w:noProof/>
                <w:webHidden/>
              </w:rPr>
              <w:fldChar w:fldCharType="end"/>
            </w:r>
            <w:r w:rsidRPr="009227C8">
              <w:rPr>
                <w:rStyle w:val="Hyperlink"/>
                <w:noProof/>
              </w:rPr>
              <w:fldChar w:fldCharType="end"/>
            </w:r>
          </w:ins>
        </w:p>
        <w:p w14:paraId="053C3E8F" w14:textId="77777777" w:rsidR="00416C91" w:rsidRDefault="00416C91">
          <w:pPr>
            <w:pStyle w:val="TOC2"/>
            <w:tabs>
              <w:tab w:val="left" w:pos="880"/>
              <w:tab w:val="right" w:leader="dot" w:pos="9628"/>
            </w:tabs>
            <w:rPr>
              <w:ins w:id="25" w:author="Nikolai Topping" w:date="2016-03-29T09:50:00Z"/>
              <w:rFonts w:eastAsiaTheme="minorEastAsia"/>
              <w:noProof/>
              <w:lang w:val="en-US"/>
            </w:rPr>
          </w:pPr>
          <w:ins w:id="26"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"_Toc447008387"</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2.1</w:t>
            </w:r>
            <w:r>
              <w:rPr>
                <w:rFonts w:eastAsiaTheme="minorEastAsia"/>
                <w:noProof/>
                <w:lang w:val="en-US"/>
              </w:rPr>
              <w:tab/>
            </w:r>
            <w:r w:rsidRPr="009227C8">
              <w:rPr>
                <w:rStyle w:val="Hyperlink"/>
                <w:noProof/>
              </w:rPr>
              <w:t>Use Case diagram.</w:t>
            </w:r>
            <w:r>
              <w:rPr>
                <w:noProof/>
                <w:webHidden/>
              </w:rPr>
              <w:tab/>
            </w:r>
            <w:r>
              <w:rPr>
                <w:noProof/>
                <w:webHidden/>
              </w:rPr>
              <w:fldChar w:fldCharType="begin"/>
            </w:r>
            <w:r>
              <w:rPr>
                <w:noProof/>
                <w:webHidden/>
              </w:rPr>
              <w:instrText xml:space="preserve"> PAGEREF _Toc447008387 \h </w:instrText>
            </w:r>
            <w:r>
              <w:rPr>
                <w:noProof/>
                <w:webHidden/>
              </w:rPr>
            </w:r>
          </w:ins>
          <w:r>
            <w:rPr>
              <w:noProof/>
              <w:webHidden/>
            </w:rPr>
            <w:fldChar w:fldCharType="separate"/>
          </w:r>
          <w:ins w:id="27" w:author="Nikolai Topping" w:date="2016-03-29T09:50:00Z">
            <w:r>
              <w:rPr>
                <w:noProof/>
                <w:webHidden/>
              </w:rPr>
              <w:t>4</w:t>
            </w:r>
            <w:r>
              <w:rPr>
                <w:noProof/>
                <w:webHidden/>
              </w:rPr>
              <w:fldChar w:fldCharType="end"/>
            </w:r>
            <w:r w:rsidRPr="009227C8">
              <w:rPr>
                <w:rStyle w:val="Hyperlink"/>
                <w:noProof/>
              </w:rPr>
              <w:fldChar w:fldCharType="end"/>
            </w:r>
          </w:ins>
        </w:p>
        <w:p w14:paraId="73389ECE" w14:textId="77777777" w:rsidR="00416C91" w:rsidRDefault="00416C91">
          <w:pPr>
            <w:pStyle w:val="TOC2"/>
            <w:tabs>
              <w:tab w:val="right" w:leader="dot" w:pos="9628"/>
            </w:tabs>
            <w:rPr>
              <w:ins w:id="28" w:author="Nikolai Topping" w:date="2016-03-29T09:50:00Z"/>
              <w:rFonts w:eastAsiaTheme="minorEastAsia"/>
              <w:noProof/>
              <w:lang w:val="en-US"/>
            </w:rPr>
          </w:pPr>
          <w:ins w:id="29"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"_Toc447008388"</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1: Opstart af System.</w:t>
            </w:r>
            <w:r>
              <w:rPr>
                <w:noProof/>
                <w:webHidden/>
              </w:rPr>
              <w:tab/>
            </w:r>
            <w:r>
              <w:rPr>
                <w:noProof/>
                <w:webHidden/>
              </w:rPr>
              <w:fldChar w:fldCharType="begin"/>
            </w:r>
            <w:r>
              <w:rPr>
                <w:noProof/>
                <w:webHidden/>
              </w:rPr>
              <w:instrText xml:space="preserve"> PAGEREF _Toc447008388 \h </w:instrText>
            </w:r>
            <w:r>
              <w:rPr>
                <w:noProof/>
                <w:webHidden/>
              </w:rPr>
            </w:r>
          </w:ins>
          <w:r>
            <w:rPr>
              <w:noProof/>
              <w:webHidden/>
            </w:rPr>
            <w:fldChar w:fldCharType="separate"/>
          </w:r>
          <w:ins w:id="30" w:author="Nikolai Topping" w:date="2016-03-29T09:50:00Z">
            <w:r>
              <w:rPr>
                <w:noProof/>
                <w:webHidden/>
              </w:rPr>
              <w:t>5</w:t>
            </w:r>
            <w:r>
              <w:rPr>
                <w:noProof/>
                <w:webHidden/>
              </w:rPr>
              <w:fldChar w:fldCharType="end"/>
            </w:r>
            <w:r w:rsidRPr="009227C8">
              <w:rPr>
                <w:rStyle w:val="Hyperlink"/>
                <w:noProof/>
              </w:rPr>
              <w:fldChar w:fldCharType="end"/>
            </w:r>
          </w:ins>
        </w:p>
        <w:p w14:paraId="5E314124" w14:textId="77777777" w:rsidR="00416C91" w:rsidRDefault="00416C91">
          <w:pPr>
            <w:pStyle w:val="TOC2"/>
            <w:tabs>
              <w:tab w:val="right" w:leader="dot" w:pos="9628"/>
            </w:tabs>
            <w:rPr>
              <w:ins w:id="31" w:author="Nikolai Topping" w:date="2016-03-29T09:50:00Z"/>
              <w:rFonts w:eastAsiaTheme="minorEastAsia"/>
              <w:noProof/>
              <w:lang w:val="en-US"/>
            </w:rPr>
          </w:pPr>
          <w:ins w:id="32"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"_Toc447008389"</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2: Status forespørgsel.</w:t>
            </w:r>
            <w:r>
              <w:rPr>
                <w:noProof/>
                <w:webHidden/>
              </w:rPr>
              <w:tab/>
            </w:r>
            <w:r>
              <w:rPr>
                <w:noProof/>
                <w:webHidden/>
              </w:rPr>
              <w:fldChar w:fldCharType="begin"/>
            </w:r>
            <w:r>
              <w:rPr>
                <w:noProof/>
                <w:webHidden/>
              </w:rPr>
              <w:instrText xml:space="preserve"> PAGEREF _Toc447008389 \h </w:instrText>
            </w:r>
            <w:r>
              <w:rPr>
                <w:noProof/>
                <w:webHidden/>
              </w:rPr>
            </w:r>
          </w:ins>
          <w:r>
            <w:rPr>
              <w:noProof/>
              <w:webHidden/>
            </w:rPr>
            <w:fldChar w:fldCharType="separate"/>
          </w:r>
          <w:ins w:id="33" w:author="Nikolai Topping" w:date="2016-03-29T09:50:00Z">
            <w:r>
              <w:rPr>
                <w:noProof/>
                <w:webHidden/>
              </w:rPr>
              <w:t>6</w:t>
            </w:r>
            <w:r>
              <w:rPr>
                <w:noProof/>
                <w:webHidden/>
              </w:rPr>
              <w:fldChar w:fldCharType="end"/>
            </w:r>
            <w:r w:rsidRPr="009227C8">
              <w:rPr>
                <w:rStyle w:val="Hyperlink"/>
                <w:noProof/>
              </w:rPr>
              <w:fldChar w:fldCharType="end"/>
            </w:r>
          </w:ins>
        </w:p>
        <w:p w14:paraId="229CE91B" w14:textId="77777777" w:rsidR="00416C91" w:rsidRDefault="00416C91">
          <w:pPr>
            <w:pStyle w:val="TOC2"/>
            <w:tabs>
              <w:tab w:val="right" w:leader="dot" w:pos="9628"/>
            </w:tabs>
            <w:rPr>
              <w:ins w:id="34" w:author="Nikolai Topping" w:date="2016-03-29T09:50:00Z"/>
              <w:rFonts w:eastAsiaTheme="minorEastAsia"/>
              <w:noProof/>
              <w:lang w:val="en-US"/>
            </w:rPr>
          </w:pPr>
          <w:ins w:id="35"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"_Toc447008390"</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3: Tilføjelse af enhed.</w:t>
            </w:r>
            <w:r>
              <w:rPr>
                <w:noProof/>
                <w:webHidden/>
              </w:rPr>
              <w:tab/>
            </w:r>
            <w:r>
              <w:rPr>
                <w:noProof/>
                <w:webHidden/>
              </w:rPr>
              <w:fldChar w:fldCharType="begin"/>
            </w:r>
            <w:r>
              <w:rPr>
                <w:noProof/>
                <w:webHidden/>
              </w:rPr>
              <w:instrText xml:space="preserve"> PAGEREF _Toc447008390 \h </w:instrText>
            </w:r>
            <w:r>
              <w:rPr>
                <w:noProof/>
                <w:webHidden/>
              </w:rPr>
            </w:r>
          </w:ins>
          <w:r>
            <w:rPr>
              <w:noProof/>
              <w:webHidden/>
            </w:rPr>
            <w:fldChar w:fldCharType="separate"/>
          </w:r>
          <w:ins w:id="36" w:author="Nikolai Topping" w:date="2016-03-29T09:50:00Z">
            <w:r>
              <w:rPr>
                <w:noProof/>
                <w:webHidden/>
              </w:rPr>
              <w:t>6</w:t>
            </w:r>
            <w:r>
              <w:rPr>
                <w:noProof/>
                <w:webHidden/>
              </w:rPr>
              <w:fldChar w:fldCharType="end"/>
            </w:r>
            <w:r w:rsidRPr="009227C8">
              <w:rPr>
                <w:rStyle w:val="Hyperlink"/>
                <w:noProof/>
              </w:rPr>
              <w:fldChar w:fldCharType="end"/>
            </w:r>
          </w:ins>
        </w:p>
        <w:p w14:paraId="78A78147" w14:textId="77777777" w:rsidR="00416C91" w:rsidRDefault="00416C91">
          <w:pPr>
            <w:pStyle w:val="TOC2"/>
            <w:tabs>
              <w:tab w:val="right" w:leader="dot" w:pos="9628"/>
            </w:tabs>
            <w:rPr>
              <w:ins w:id="37" w:author="Nikolai Topping" w:date="2016-03-29T09:50:00Z"/>
              <w:rFonts w:eastAsiaTheme="minorEastAsia"/>
              <w:noProof/>
              <w:lang w:val="en-US"/>
            </w:rPr>
          </w:pPr>
          <w:ins w:id="38"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"_Toc447008391"</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4: Fjernelse af enhed.</w:t>
            </w:r>
            <w:r>
              <w:rPr>
                <w:noProof/>
                <w:webHidden/>
              </w:rPr>
              <w:tab/>
            </w:r>
            <w:r>
              <w:rPr>
                <w:noProof/>
                <w:webHidden/>
              </w:rPr>
              <w:fldChar w:fldCharType="begin"/>
            </w:r>
            <w:r>
              <w:rPr>
                <w:noProof/>
                <w:webHidden/>
              </w:rPr>
              <w:instrText xml:space="preserve"> PAGEREF _Toc447008391 \h </w:instrText>
            </w:r>
            <w:r>
              <w:rPr>
                <w:noProof/>
                <w:webHidden/>
              </w:rPr>
            </w:r>
          </w:ins>
          <w:r>
            <w:rPr>
              <w:noProof/>
              <w:webHidden/>
            </w:rPr>
            <w:fldChar w:fldCharType="separate"/>
          </w:r>
          <w:ins w:id="39" w:author="Nikolai Topping" w:date="2016-03-29T09:50:00Z">
            <w:r>
              <w:rPr>
                <w:noProof/>
                <w:webHidden/>
              </w:rPr>
              <w:t>8</w:t>
            </w:r>
            <w:r>
              <w:rPr>
                <w:noProof/>
                <w:webHidden/>
              </w:rPr>
              <w:fldChar w:fldCharType="end"/>
            </w:r>
            <w:r w:rsidRPr="009227C8">
              <w:rPr>
                <w:rStyle w:val="Hyperlink"/>
                <w:noProof/>
              </w:rPr>
              <w:fldChar w:fldCharType="end"/>
            </w:r>
          </w:ins>
        </w:p>
        <w:p w14:paraId="4D178424" w14:textId="77777777" w:rsidR="00416C91" w:rsidRDefault="00416C91">
          <w:pPr>
            <w:pStyle w:val="TOC2"/>
            <w:tabs>
              <w:tab w:val="right" w:leader="dot" w:pos="9628"/>
            </w:tabs>
            <w:rPr>
              <w:ins w:id="40" w:author="Nikolai Topping" w:date="2016-03-29T09:50:00Z"/>
              <w:rFonts w:eastAsiaTheme="minorEastAsia"/>
              <w:noProof/>
              <w:lang w:val="en-US"/>
            </w:rPr>
          </w:pPr>
          <w:ins w:id="41"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"_Toc447008392"</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5: Ret Enhed.</w:t>
            </w:r>
            <w:r>
              <w:rPr>
                <w:noProof/>
                <w:webHidden/>
              </w:rPr>
              <w:tab/>
            </w:r>
            <w:r>
              <w:rPr>
                <w:noProof/>
                <w:webHidden/>
              </w:rPr>
              <w:fldChar w:fldCharType="begin"/>
            </w:r>
            <w:r>
              <w:rPr>
                <w:noProof/>
                <w:webHidden/>
              </w:rPr>
              <w:instrText xml:space="preserve"> PAGEREF _Toc447008392 \h </w:instrText>
            </w:r>
            <w:r>
              <w:rPr>
                <w:noProof/>
                <w:webHidden/>
              </w:rPr>
            </w:r>
          </w:ins>
          <w:r>
            <w:rPr>
              <w:noProof/>
              <w:webHidden/>
            </w:rPr>
            <w:fldChar w:fldCharType="separate"/>
          </w:r>
          <w:ins w:id="42" w:author="Nikolai Topping" w:date="2016-03-29T09:50:00Z">
            <w:r>
              <w:rPr>
                <w:noProof/>
                <w:webHidden/>
              </w:rPr>
              <w:t>9</w:t>
            </w:r>
            <w:r>
              <w:rPr>
                <w:noProof/>
                <w:webHidden/>
              </w:rPr>
              <w:fldChar w:fldCharType="end"/>
            </w:r>
            <w:r w:rsidRPr="009227C8">
              <w:rPr>
                <w:rStyle w:val="Hyperlink"/>
                <w:noProof/>
              </w:rPr>
              <w:fldChar w:fldCharType="end"/>
            </w:r>
          </w:ins>
        </w:p>
        <w:p w14:paraId="1A3542F4" w14:textId="77777777" w:rsidR="00416C91" w:rsidRDefault="00416C91">
          <w:pPr>
            <w:pStyle w:val="TOC2"/>
            <w:tabs>
              <w:tab w:val="right" w:leader="dot" w:pos="9628"/>
            </w:tabs>
            <w:rPr>
              <w:ins w:id="43" w:author="Nikolai Topping" w:date="2016-03-29T09:50:00Z"/>
              <w:rFonts w:eastAsiaTheme="minorEastAsia"/>
              <w:noProof/>
              <w:lang w:val="en-US"/>
            </w:rPr>
          </w:pPr>
          <w:ins w:id="44"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"_Toc447008393"</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6: Ændring af tidsplan.</w:t>
            </w:r>
            <w:r>
              <w:rPr>
                <w:noProof/>
                <w:webHidden/>
              </w:rPr>
              <w:tab/>
            </w:r>
            <w:r>
              <w:rPr>
                <w:noProof/>
                <w:webHidden/>
              </w:rPr>
              <w:fldChar w:fldCharType="begin"/>
            </w:r>
            <w:r>
              <w:rPr>
                <w:noProof/>
                <w:webHidden/>
              </w:rPr>
              <w:instrText xml:space="preserve"> PAGEREF _Toc447008393 \h </w:instrText>
            </w:r>
            <w:r>
              <w:rPr>
                <w:noProof/>
                <w:webHidden/>
              </w:rPr>
            </w:r>
          </w:ins>
          <w:r>
            <w:rPr>
              <w:noProof/>
              <w:webHidden/>
            </w:rPr>
            <w:fldChar w:fldCharType="separate"/>
          </w:r>
          <w:ins w:id="45" w:author="Nikolai Topping" w:date="2016-03-29T09:50:00Z">
            <w:r>
              <w:rPr>
                <w:noProof/>
                <w:webHidden/>
              </w:rPr>
              <w:t>10</w:t>
            </w:r>
            <w:r>
              <w:rPr>
                <w:noProof/>
                <w:webHidden/>
              </w:rPr>
              <w:fldChar w:fldCharType="end"/>
            </w:r>
            <w:r w:rsidRPr="009227C8">
              <w:rPr>
                <w:rStyle w:val="Hyperlink"/>
                <w:noProof/>
              </w:rPr>
              <w:fldChar w:fldCharType="end"/>
            </w:r>
          </w:ins>
        </w:p>
        <w:p w14:paraId="0856575F" w14:textId="77777777" w:rsidR="00416C91" w:rsidRDefault="00416C91">
          <w:pPr>
            <w:pStyle w:val="TOC2"/>
            <w:tabs>
              <w:tab w:val="right" w:leader="dot" w:pos="9628"/>
            </w:tabs>
            <w:rPr>
              <w:ins w:id="46" w:author="Nikolai Topping" w:date="2016-03-29T09:50:00Z"/>
              <w:rFonts w:eastAsiaTheme="minorEastAsia"/>
              <w:noProof/>
              <w:lang w:val="en-US"/>
            </w:rPr>
          </w:pPr>
          <w:ins w:id="47"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"_Toc447008394"</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Use Case 7: Kør simulering.</w:t>
            </w:r>
            <w:r>
              <w:rPr>
                <w:noProof/>
                <w:webHidden/>
              </w:rPr>
              <w:tab/>
            </w:r>
            <w:r>
              <w:rPr>
                <w:noProof/>
                <w:webHidden/>
              </w:rPr>
              <w:fldChar w:fldCharType="begin"/>
            </w:r>
            <w:r>
              <w:rPr>
                <w:noProof/>
                <w:webHidden/>
              </w:rPr>
              <w:instrText xml:space="preserve"> PAGEREF _Toc447008394 \h </w:instrText>
            </w:r>
            <w:r>
              <w:rPr>
                <w:noProof/>
                <w:webHidden/>
              </w:rPr>
            </w:r>
          </w:ins>
          <w:r>
            <w:rPr>
              <w:noProof/>
              <w:webHidden/>
            </w:rPr>
            <w:fldChar w:fldCharType="separate"/>
          </w:r>
          <w:ins w:id="48" w:author="Nikolai Topping" w:date="2016-03-29T09:50:00Z">
            <w:r>
              <w:rPr>
                <w:noProof/>
                <w:webHidden/>
              </w:rPr>
              <w:t>12</w:t>
            </w:r>
            <w:r>
              <w:rPr>
                <w:noProof/>
                <w:webHidden/>
              </w:rPr>
              <w:fldChar w:fldCharType="end"/>
            </w:r>
            <w:r w:rsidRPr="009227C8">
              <w:rPr>
                <w:rStyle w:val="Hyperlink"/>
                <w:noProof/>
              </w:rPr>
              <w:fldChar w:fldCharType="end"/>
            </w:r>
          </w:ins>
        </w:p>
        <w:p w14:paraId="73628AFC" w14:textId="77777777" w:rsidR="00416C91" w:rsidRDefault="00416C91">
          <w:pPr>
            <w:pStyle w:val="TOC1"/>
            <w:tabs>
              <w:tab w:val="left" w:pos="440"/>
              <w:tab w:val="right" w:leader="dot" w:pos="9628"/>
            </w:tabs>
            <w:rPr>
              <w:ins w:id="49" w:author="Nikolai Topping" w:date="2016-03-29T09:50:00Z"/>
              <w:rFonts w:eastAsiaTheme="minorEastAsia"/>
              <w:noProof/>
              <w:lang w:val="en-US"/>
            </w:rPr>
          </w:pPr>
          <w:ins w:id="50" w:author="Nikolai Topping" w:date="2016-03-29T09:50:00Z">
            <w:r w:rsidRPr="009227C8">
              <w:rPr>
                <w:rStyle w:val="Hyperlink"/>
                <w:noProof/>
              </w:rPr>
              <w:fldChar w:fldCharType="begin"/>
            </w:r>
            <w:r w:rsidRPr="009227C8">
              <w:rPr>
                <w:rStyle w:val="Hyperlink"/>
                <w:noProof/>
              </w:rPr>
              <w:instrText xml:space="preserve"> </w:instrText>
            </w:r>
            <w:r>
              <w:rPr>
                <w:noProof/>
              </w:rPr>
              <w:instrText>HYPERLINK \l "_Toc447008395"</w:instrText>
            </w:r>
            <w:r w:rsidRPr="009227C8">
              <w:rPr>
                <w:rStyle w:val="Hyperlink"/>
                <w:noProof/>
              </w:rPr>
              <w:instrText xml:space="preserve"> </w:instrText>
            </w:r>
            <w:r w:rsidRPr="009227C8">
              <w:rPr>
                <w:rStyle w:val="Hyperlink"/>
                <w:noProof/>
              </w:rPr>
            </w:r>
            <w:r w:rsidRPr="009227C8">
              <w:rPr>
                <w:rStyle w:val="Hyperlink"/>
                <w:noProof/>
              </w:rPr>
              <w:fldChar w:fldCharType="separate"/>
            </w:r>
            <w:r w:rsidRPr="009227C8">
              <w:rPr>
                <w:rStyle w:val="Hyperlink"/>
                <w:noProof/>
              </w:rPr>
              <w:t>3</w:t>
            </w:r>
            <w:r>
              <w:rPr>
                <w:rFonts w:eastAsiaTheme="minorEastAsia"/>
                <w:noProof/>
                <w:lang w:val="en-US"/>
              </w:rPr>
              <w:tab/>
            </w:r>
            <w:r w:rsidRPr="009227C8">
              <w:rPr>
                <w:rStyle w:val="Hyperlink"/>
                <w:noProof/>
              </w:rPr>
              <w:t>Krav specifikation.</w:t>
            </w:r>
            <w:r>
              <w:rPr>
                <w:noProof/>
                <w:webHidden/>
              </w:rPr>
              <w:tab/>
            </w:r>
            <w:r>
              <w:rPr>
                <w:noProof/>
                <w:webHidden/>
              </w:rPr>
              <w:fldChar w:fldCharType="begin"/>
            </w:r>
            <w:r>
              <w:rPr>
                <w:noProof/>
                <w:webHidden/>
              </w:rPr>
              <w:instrText xml:space="preserve"> PAGEREF _Toc447008395 \h </w:instrText>
            </w:r>
            <w:r>
              <w:rPr>
                <w:noProof/>
                <w:webHidden/>
              </w:rPr>
            </w:r>
          </w:ins>
          <w:r>
            <w:rPr>
              <w:noProof/>
              <w:webHidden/>
            </w:rPr>
            <w:fldChar w:fldCharType="separate"/>
          </w:r>
          <w:ins w:id="51" w:author="Nikolai Topping" w:date="2016-03-29T09:50:00Z">
            <w:r>
              <w:rPr>
                <w:noProof/>
                <w:webHidden/>
              </w:rPr>
              <w:t>13</w:t>
            </w:r>
            <w:r>
              <w:rPr>
                <w:noProof/>
                <w:webHidden/>
              </w:rPr>
              <w:fldChar w:fldCharType="end"/>
            </w:r>
            <w:r w:rsidRPr="009227C8">
              <w:rPr>
                <w:rStyle w:val="Hyperlink"/>
                <w:noProof/>
              </w:rPr>
              <w:fldChar w:fldCharType="end"/>
            </w:r>
          </w:ins>
        </w:p>
        <w:p w14:paraId="4DC7489B" w14:textId="77777777" w:rsidR="00F172CD" w:rsidDel="005D11BD" w:rsidRDefault="00F172CD">
          <w:pPr>
            <w:pStyle w:val="TOC1"/>
            <w:tabs>
              <w:tab w:val="left" w:pos="440"/>
              <w:tab w:val="right" w:leader="dot" w:pos="9628"/>
            </w:tabs>
            <w:rPr>
              <w:del w:id="52" w:author="Nikolai Topping" w:date="2016-03-29T09:26:00Z"/>
              <w:rFonts w:eastAsiaTheme="minorEastAsia"/>
              <w:noProof/>
              <w:lang w:eastAsia="da-DK"/>
            </w:rPr>
          </w:pPr>
          <w:del w:id="53" w:author="Nikolai Topping" w:date="2016-03-29T09:26:00Z">
            <w:r w:rsidRPr="005D11BD" w:rsidDel="005D11BD">
              <w:rPr>
                <w:noProof/>
                <w:rPrChange w:id="54" w:author="Nikolai Topping" w:date="2016-03-29T09:26:00Z">
                  <w:rPr>
                    <w:rStyle w:val="Hyperlink"/>
                    <w:noProof/>
                  </w:rPr>
                </w:rPrChange>
              </w:rPr>
              <w:delText>1</w:delText>
            </w:r>
            <w:r w:rsidDel="005D11BD">
              <w:rPr>
                <w:rFonts w:eastAsiaTheme="minorEastAsia"/>
                <w:noProof/>
                <w:lang w:eastAsia="da-DK"/>
              </w:rPr>
              <w:tab/>
            </w:r>
            <w:r w:rsidRPr="005D11BD" w:rsidDel="005D11BD">
              <w:rPr>
                <w:noProof/>
                <w:rPrChange w:id="55" w:author="Nikolai Topping" w:date="2016-03-29T09:26:00Z">
                  <w:rPr>
                    <w:rStyle w:val="Hyperlink"/>
                    <w:noProof/>
                  </w:rPr>
                </w:rPrChange>
              </w:rPr>
              <w:delText>Aktører.</w:delText>
            </w:r>
            <w:r w:rsidDel="005D11BD">
              <w:rPr>
                <w:noProof/>
                <w:webHidden/>
              </w:rPr>
              <w:tab/>
              <w:delText>2</w:delText>
            </w:r>
          </w:del>
        </w:p>
        <w:p w14:paraId="4DC7489C" w14:textId="77777777" w:rsidR="00F172CD" w:rsidDel="005D11BD" w:rsidRDefault="00F172CD">
          <w:pPr>
            <w:pStyle w:val="TOC2"/>
            <w:tabs>
              <w:tab w:val="left" w:pos="880"/>
              <w:tab w:val="right" w:leader="dot" w:pos="9628"/>
            </w:tabs>
            <w:rPr>
              <w:del w:id="56" w:author="Nikolai Topping" w:date="2016-03-29T09:26:00Z"/>
              <w:rFonts w:eastAsiaTheme="minorEastAsia"/>
              <w:noProof/>
              <w:lang w:eastAsia="da-DK"/>
            </w:rPr>
          </w:pPr>
          <w:del w:id="57" w:author="Nikolai Topping" w:date="2016-03-29T09:26:00Z">
            <w:r w:rsidRPr="005D11BD" w:rsidDel="005D11BD">
              <w:rPr>
                <w:noProof/>
                <w:rPrChange w:id="58" w:author="Nikolai Topping" w:date="2016-03-29T09:26:00Z">
                  <w:rPr>
                    <w:rStyle w:val="Hyperlink"/>
                    <w:noProof/>
                  </w:rPr>
                </w:rPrChange>
              </w:rPr>
              <w:delText>1.1</w:delText>
            </w:r>
            <w:r w:rsidDel="005D11BD">
              <w:rPr>
                <w:rFonts w:eastAsiaTheme="minorEastAsia"/>
                <w:noProof/>
                <w:lang w:eastAsia="da-DK"/>
              </w:rPr>
              <w:tab/>
            </w:r>
            <w:r w:rsidRPr="005D11BD" w:rsidDel="005D11BD">
              <w:rPr>
                <w:noProof/>
                <w:rPrChange w:id="59" w:author="Nikolai Topping" w:date="2016-03-29T09:26:00Z">
                  <w:rPr>
                    <w:rStyle w:val="Hyperlink"/>
                    <w:noProof/>
                  </w:rPr>
                </w:rPrChange>
              </w:rPr>
              <w:delText>Aktør-Kontekst.</w:delText>
            </w:r>
            <w:r w:rsidDel="005D11BD">
              <w:rPr>
                <w:noProof/>
                <w:webHidden/>
              </w:rPr>
              <w:tab/>
              <w:delText>2</w:delText>
            </w:r>
          </w:del>
        </w:p>
        <w:p w14:paraId="4DC7489D" w14:textId="77777777" w:rsidR="00F172CD" w:rsidDel="005D11BD" w:rsidRDefault="00F172CD">
          <w:pPr>
            <w:pStyle w:val="TOC2"/>
            <w:tabs>
              <w:tab w:val="left" w:pos="880"/>
              <w:tab w:val="right" w:leader="dot" w:pos="9628"/>
            </w:tabs>
            <w:rPr>
              <w:del w:id="60" w:author="Nikolai Topping" w:date="2016-03-29T09:26:00Z"/>
              <w:rFonts w:eastAsiaTheme="minorEastAsia"/>
              <w:noProof/>
              <w:lang w:eastAsia="da-DK"/>
            </w:rPr>
          </w:pPr>
          <w:del w:id="61" w:author="Nikolai Topping" w:date="2016-03-29T09:26:00Z">
            <w:r w:rsidRPr="005D11BD" w:rsidDel="005D11BD">
              <w:rPr>
                <w:noProof/>
                <w:rPrChange w:id="62" w:author="Nikolai Topping" w:date="2016-03-29T09:26:00Z">
                  <w:rPr>
                    <w:rStyle w:val="Hyperlink"/>
                    <w:noProof/>
                  </w:rPr>
                </w:rPrChange>
              </w:rPr>
              <w:delText>1.2</w:delText>
            </w:r>
            <w:r w:rsidDel="005D11BD">
              <w:rPr>
                <w:rFonts w:eastAsiaTheme="minorEastAsia"/>
                <w:noProof/>
                <w:lang w:eastAsia="da-DK"/>
              </w:rPr>
              <w:tab/>
            </w:r>
            <w:r w:rsidRPr="005D11BD" w:rsidDel="005D11BD">
              <w:rPr>
                <w:noProof/>
                <w:rPrChange w:id="63" w:author="Nikolai Topping" w:date="2016-03-29T09:26:00Z">
                  <w:rPr>
                    <w:rStyle w:val="Hyperlink"/>
                    <w:noProof/>
                  </w:rPr>
                </w:rPrChange>
              </w:rPr>
              <w:delText>Bruger.</w:delText>
            </w:r>
            <w:r w:rsidDel="005D11BD">
              <w:rPr>
                <w:noProof/>
                <w:webHidden/>
              </w:rPr>
              <w:tab/>
              <w:delText>3</w:delText>
            </w:r>
          </w:del>
        </w:p>
        <w:p w14:paraId="4DC7489E" w14:textId="77777777" w:rsidR="00F172CD" w:rsidDel="005D11BD" w:rsidRDefault="00F172CD">
          <w:pPr>
            <w:pStyle w:val="TOC2"/>
            <w:tabs>
              <w:tab w:val="left" w:pos="880"/>
              <w:tab w:val="right" w:leader="dot" w:pos="9628"/>
            </w:tabs>
            <w:rPr>
              <w:del w:id="64" w:author="Nikolai Topping" w:date="2016-03-29T09:26:00Z"/>
              <w:rFonts w:eastAsiaTheme="minorEastAsia"/>
              <w:noProof/>
              <w:lang w:eastAsia="da-DK"/>
            </w:rPr>
          </w:pPr>
          <w:del w:id="65" w:author="Nikolai Topping" w:date="2016-03-29T09:26:00Z">
            <w:r w:rsidRPr="005D11BD" w:rsidDel="005D11BD">
              <w:rPr>
                <w:noProof/>
                <w:rPrChange w:id="66" w:author="Nikolai Topping" w:date="2016-03-29T09:26:00Z">
                  <w:rPr>
                    <w:rStyle w:val="Hyperlink"/>
                    <w:noProof/>
                  </w:rPr>
                </w:rPrChange>
              </w:rPr>
              <w:delText>1.3</w:delText>
            </w:r>
            <w:r w:rsidDel="005D11BD">
              <w:rPr>
                <w:rFonts w:eastAsiaTheme="minorEastAsia"/>
                <w:noProof/>
                <w:lang w:eastAsia="da-DK"/>
              </w:rPr>
              <w:tab/>
            </w:r>
            <w:r w:rsidRPr="005D11BD" w:rsidDel="005D11BD">
              <w:rPr>
                <w:noProof/>
                <w:rPrChange w:id="67" w:author="Nikolai Topping" w:date="2016-03-29T09:26:00Z">
                  <w:rPr>
                    <w:rStyle w:val="Hyperlink"/>
                    <w:noProof/>
                  </w:rPr>
                </w:rPrChange>
              </w:rPr>
              <w:delText>Styreboks.</w:delText>
            </w:r>
            <w:r w:rsidDel="005D11BD">
              <w:rPr>
                <w:noProof/>
                <w:webHidden/>
              </w:rPr>
              <w:tab/>
              <w:delText>3</w:delText>
            </w:r>
          </w:del>
        </w:p>
        <w:p w14:paraId="4DC7489F" w14:textId="77777777" w:rsidR="00F172CD" w:rsidDel="005D11BD" w:rsidRDefault="00F172CD">
          <w:pPr>
            <w:pStyle w:val="TOC2"/>
            <w:tabs>
              <w:tab w:val="left" w:pos="880"/>
              <w:tab w:val="right" w:leader="dot" w:pos="9628"/>
            </w:tabs>
            <w:rPr>
              <w:del w:id="68" w:author="Nikolai Topping" w:date="2016-03-29T09:26:00Z"/>
              <w:rFonts w:eastAsiaTheme="minorEastAsia"/>
              <w:noProof/>
              <w:lang w:eastAsia="da-DK"/>
            </w:rPr>
          </w:pPr>
          <w:del w:id="69" w:author="Nikolai Topping" w:date="2016-03-29T09:26:00Z">
            <w:r w:rsidRPr="005D11BD" w:rsidDel="005D11BD">
              <w:rPr>
                <w:noProof/>
                <w:rPrChange w:id="70" w:author="Nikolai Topping" w:date="2016-03-29T09:26:00Z">
                  <w:rPr>
                    <w:rStyle w:val="Hyperlink"/>
                    <w:noProof/>
                  </w:rPr>
                </w:rPrChange>
              </w:rPr>
              <w:delText>1.4</w:delText>
            </w:r>
            <w:r w:rsidDel="005D11BD">
              <w:rPr>
                <w:rFonts w:eastAsiaTheme="minorEastAsia"/>
                <w:noProof/>
                <w:lang w:eastAsia="da-DK"/>
              </w:rPr>
              <w:tab/>
            </w:r>
            <w:r w:rsidRPr="005D11BD" w:rsidDel="005D11BD">
              <w:rPr>
                <w:noProof/>
                <w:rPrChange w:id="71" w:author="Nikolai Topping" w:date="2016-03-29T09:26:00Z">
                  <w:rPr>
                    <w:rStyle w:val="Hyperlink"/>
                    <w:noProof/>
                  </w:rPr>
                </w:rPrChange>
              </w:rPr>
              <w:delText>Computer Software.</w:delText>
            </w:r>
            <w:r w:rsidDel="005D11BD">
              <w:rPr>
                <w:noProof/>
                <w:webHidden/>
              </w:rPr>
              <w:tab/>
              <w:delText>3</w:delText>
            </w:r>
          </w:del>
        </w:p>
        <w:p w14:paraId="4DC748A0" w14:textId="77777777" w:rsidR="00F172CD" w:rsidDel="005D11BD" w:rsidRDefault="00F172CD">
          <w:pPr>
            <w:pStyle w:val="TOC2"/>
            <w:tabs>
              <w:tab w:val="left" w:pos="880"/>
              <w:tab w:val="right" w:leader="dot" w:pos="9628"/>
            </w:tabs>
            <w:rPr>
              <w:del w:id="72" w:author="Nikolai Topping" w:date="2016-03-29T09:26:00Z"/>
              <w:rFonts w:eastAsiaTheme="minorEastAsia"/>
              <w:noProof/>
              <w:lang w:eastAsia="da-DK"/>
            </w:rPr>
          </w:pPr>
          <w:del w:id="73" w:author="Nikolai Topping" w:date="2016-03-29T09:26:00Z">
            <w:r w:rsidRPr="005D11BD" w:rsidDel="005D11BD">
              <w:rPr>
                <w:noProof/>
                <w:rPrChange w:id="74" w:author="Nikolai Topping" w:date="2016-03-29T09:26:00Z">
                  <w:rPr>
                    <w:rStyle w:val="Hyperlink"/>
                    <w:noProof/>
                  </w:rPr>
                </w:rPrChange>
              </w:rPr>
              <w:delText>1.5</w:delText>
            </w:r>
            <w:r w:rsidDel="005D11BD">
              <w:rPr>
                <w:rFonts w:eastAsiaTheme="minorEastAsia"/>
                <w:noProof/>
                <w:lang w:eastAsia="da-DK"/>
              </w:rPr>
              <w:tab/>
            </w:r>
            <w:r w:rsidRPr="005D11BD" w:rsidDel="005D11BD">
              <w:rPr>
                <w:noProof/>
                <w:rPrChange w:id="75" w:author="Nikolai Topping" w:date="2016-03-29T09:26:00Z">
                  <w:rPr>
                    <w:rStyle w:val="Hyperlink"/>
                    <w:noProof/>
                  </w:rPr>
                </w:rPrChange>
              </w:rPr>
              <w:delText>Enhed.</w:delText>
            </w:r>
            <w:r w:rsidDel="005D11BD">
              <w:rPr>
                <w:noProof/>
                <w:webHidden/>
              </w:rPr>
              <w:tab/>
              <w:delText>3</w:delText>
            </w:r>
          </w:del>
        </w:p>
        <w:p w14:paraId="4DC748A1" w14:textId="77777777" w:rsidR="00F172CD" w:rsidDel="005D11BD" w:rsidRDefault="00F172CD">
          <w:pPr>
            <w:pStyle w:val="TOC1"/>
            <w:tabs>
              <w:tab w:val="left" w:pos="440"/>
              <w:tab w:val="right" w:leader="dot" w:pos="9628"/>
            </w:tabs>
            <w:rPr>
              <w:del w:id="76" w:author="Nikolai Topping" w:date="2016-03-29T09:26:00Z"/>
              <w:rFonts w:eastAsiaTheme="minorEastAsia"/>
              <w:noProof/>
              <w:lang w:eastAsia="da-DK"/>
            </w:rPr>
          </w:pPr>
          <w:del w:id="77" w:author="Nikolai Topping" w:date="2016-03-29T09:26:00Z">
            <w:r w:rsidRPr="005D11BD" w:rsidDel="005D11BD">
              <w:rPr>
                <w:noProof/>
                <w:rPrChange w:id="78" w:author="Nikolai Topping" w:date="2016-03-29T09:26:00Z">
                  <w:rPr>
                    <w:rStyle w:val="Hyperlink"/>
                    <w:noProof/>
                  </w:rPr>
                </w:rPrChange>
              </w:rPr>
              <w:delText>2</w:delText>
            </w:r>
            <w:r w:rsidDel="005D11BD">
              <w:rPr>
                <w:rFonts w:eastAsiaTheme="minorEastAsia"/>
                <w:noProof/>
                <w:lang w:eastAsia="da-DK"/>
              </w:rPr>
              <w:tab/>
            </w:r>
            <w:r w:rsidRPr="005D11BD" w:rsidDel="005D11BD">
              <w:rPr>
                <w:noProof/>
                <w:rPrChange w:id="79" w:author="Nikolai Topping" w:date="2016-03-29T09:26:00Z">
                  <w:rPr>
                    <w:rStyle w:val="Hyperlink"/>
                    <w:noProof/>
                  </w:rPr>
                </w:rPrChange>
              </w:rPr>
              <w:delText>Use cases.</w:delText>
            </w:r>
            <w:r w:rsidDel="005D11BD">
              <w:rPr>
                <w:noProof/>
                <w:webHidden/>
              </w:rPr>
              <w:tab/>
              <w:delText>4</w:delText>
            </w:r>
          </w:del>
        </w:p>
        <w:p w14:paraId="4DC748A2" w14:textId="77777777" w:rsidR="00F172CD" w:rsidDel="005D11BD" w:rsidRDefault="00F172CD">
          <w:pPr>
            <w:pStyle w:val="TOC2"/>
            <w:tabs>
              <w:tab w:val="left" w:pos="880"/>
              <w:tab w:val="right" w:leader="dot" w:pos="9628"/>
            </w:tabs>
            <w:rPr>
              <w:del w:id="80" w:author="Nikolai Topping" w:date="2016-03-29T09:26:00Z"/>
              <w:rFonts w:eastAsiaTheme="minorEastAsia"/>
              <w:noProof/>
              <w:lang w:eastAsia="da-DK"/>
            </w:rPr>
          </w:pPr>
          <w:del w:id="81" w:author="Nikolai Topping" w:date="2016-03-29T09:26:00Z">
            <w:r w:rsidRPr="005D11BD" w:rsidDel="005D11BD">
              <w:rPr>
                <w:noProof/>
                <w:rPrChange w:id="82" w:author="Nikolai Topping" w:date="2016-03-29T09:26:00Z">
                  <w:rPr>
                    <w:rStyle w:val="Hyperlink"/>
                    <w:noProof/>
                  </w:rPr>
                </w:rPrChange>
              </w:rPr>
              <w:delText>2.1</w:delText>
            </w:r>
            <w:r w:rsidDel="005D11BD">
              <w:rPr>
                <w:rFonts w:eastAsiaTheme="minorEastAsia"/>
                <w:noProof/>
                <w:lang w:eastAsia="da-DK"/>
              </w:rPr>
              <w:tab/>
            </w:r>
            <w:r w:rsidRPr="005D11BD" w:rsidDel="005D11BD">
              <w:rPr>
                <w:noProof/>
                <w:rPrChange w:id="83" w:author="Nikolai Topping" w:date="2016-03-29T09:26:00Z">
                  <w:rPr>
                    <w:rStyle w:val="Hyperlink"/>
                    <w:noProof/>
                  </w:rPr>
                </w:rPrChange>
              </w:rPr>
              <w:delText>Use Case diagram.</w:delText>
            </w:r>
            <w:r w:rsidDel="005D11BD">
              <w:rPr>
                <w:noProof/>
                <w:webHidden/>
              </w:rPr>
              <w:tab/>
              <w:delText>4</w:delText>
            </w:r>
          </w:del>
        </w:p>
        <w:p w14:paraId="4DC748A3" w14:textId="77777777" w:rsidR="00F172CD" w:rsidDel="005D11BD" w:rsidRDefault="00F172CD">
          <w:pPr>
            <w:pStyle w:val="TOC2"/>
            <w:tabs>
              <w:tab w:val="left" w:pos="880"/>
              <w:tab w:val="right" w:leader="dot" w:pos="9628"/>
            </w:tabs>
            <w:rPr>
              <w:del w:id="84" w:author="Nikolai Topping" w:date="2016-03-29T09:26:00Z"/>
              <w:rFonts w:eastAsiaTheme="minorEastAsia"/>
              <w:noProof/>
              <w:lang w:eastAsia="da-DK"/>
            </w:rPr>
          </w:pPr>
          <w:del w:id="85" w:author="Nikolai Topping" w:date="2016-03-29T09:26:00Z">
            <w:r w:rsidRPr="005D11BD" w:rsidDel="005D11BD">
              <w:rPr>
                <w:noProof/>
                <w:rPrChange w:id="86" w:author="Nikolai Topping" w:date="2016-03-29T09:26:00Z">
                  <w:rPr>
                    <w:rStyle w:val="Hyperlink"/>
                    <w:noProof/>
                  </w:rPr>
                </w:rPrChange>
              </w:rPr>
              <w:delText>2.2</w:delText>
            </w:r>
            <w:r w:rsidDel="005D11BD">
              <w:rPr>
                <w:rFonts w:eastAsiaTheme="minorEastAsia"/>
                <w:noProof/>
                <w:lang w:eastAsia="da-DK"/>
              </w:rPr>
              <w:tab/>
            </w:r>
            <w:r w:rsidRPr="005D11BD" w:rsidDel="005D11BD">
              <w:rPr>
                <w:noProof/>
                <w:rPrChange w:id="87" w:author="Nikolai Topping" w:date="2016-03-29T09:26:00Z">
                  <w:rPr>
                    <w:rStyle w:val="Hyperlink"/>
                    <w:noProof/>
                  </w:rPr>
                </w:rPrChange>
              </w:rPr>
              <w:delText>Use case 1: Opstart af System.</w:delText>
            </w:r>
            <w:r w:rsidDel="005D11BD">
              <w:rPr>
                <w:noProof/>
                <w:webHidden/>
              </w:rPr>
              <w:tab/>
              <w:delText>5</w:delText>
            </w:r>
          </w:del>
        </w:p>
        <w:p w14:paraId="4DC748A4" w14:textId="77777777" w:rsidR="00F172CD" w:rsidDel="005D11BD" w:rsidRDefault="00F172CD">
          <w:pPr>
            <w:pStyle w:val="TOC2"/>
            <w:tabs>
              <w:tab w:val="left" w:pos="880"/>
              <w:tab w:val="right" w:leader="dot" w:pos="9628"/>
            </w:tabs>
            <w:rPr>
              <w:del w:id="88" w:author="Nikolai Topping" w:date="2016-03-29T09:26:00Z"/>
              <w:rFonts w:eastAsiaTheme="minorEastAsia"/>
              <w:noProof/>
              <w:lang w:eastAsia="da-DK"/>
            </w:rPr>
          </w:pPr>
          <w:del w:id="89" w:author="Nikolai Topping" w:date="2016-03-29T09:26:00Z">
            <w:r w:rsidRPr="005D11BD" w:rsidDel="005D11BD">
              <w:rPr>
                <w:noProof/>
                <w:rPrChange w:id="90" w:author="Nikolai Topping" w:date="2016-03-29T09:26:00Z">
                  <w:rPr>
                    <w:rStyle w:val="Hyperlink"/>
                    <w:noProof/>
                  </w:rPr>
                </w:rPrChange>
              </w:rPr>
              <w:delText>2.3</w:delText>
            </w:r>
            <w:r w:rsidDel="005D11BD">
              <w:rPr>
                <w:rFonts w:eastAsiaTheme="minorEastAsia"/>
                <w:noProof/>
                <w:lang w:eastAsia="da-DK"/>
              </w:rPr>
              <w:tab/>
            </w:r>
            <w:r w:rsidRPr="005D11BD" w:rsidDel="005D11BD">
              <w:rPr>
                <w:noProof/>
                <w:rPrChange w:id="91" w:author="Nikolai Topping" w:date="2016-03-29T09:26:00Z">
                  <w:rPr>
                    <w:rStyle w:val="Hyperlink"/>
                    <w:noProof/>
                  </w:rPr>
                </w:rPrChange>
              </w:rPr>
              <w:delText>Use Case 2: Status forespørgsel.</w:delText>
            </w:r>
            <w:r w:rsidDel="005D11BD">
              <w:rPr>
                <w:noProof/>
                <w:webHidden/>
              </w:rPr>
              <w:tab/>
              <w:delText>6</w:delText>
            </w:r>
          </w:del>
        </w:p>
        <w:p w14:paraId="4DC748A5" w14:textId="77777777" w:rsidR="00F172CD" w:rsidDel="005D11BD" w:rsidRDefault="00F172CD">
          <w:pPr>
            <w:pStyle w:val="TOC2"/>
            <w:tabs>
              <w:tab w:val="left" w:pos="880"/>
              <w:tab w:val="right" w:leader="dot" w:pos="9628"/>
            </w:tabs>
            <w:rPr>
              <w:del w:id="92" w:author="Nikolai Topping" w:date="2016-03-29T09:26:00Z"/>
              <w:rFonts w:eastAsiaTheme="minorEastAsia"/>
              <w:noProof/>
              <w:lang w:eastAsia="da-DK"/>
            </w:rPr>
          </w:pPr>
          <w:del w:id="93" w:author="Nikolai Topping" w:date="2016-03-29T09:26:00Z">
            <w:r w:rsidRPr="005D11BD" w:rsidDel="005D11BD">
              <w:rPr>
                <w:noProof/>
                <w:rPrChange w:id="94" w:author="Nikolai Topping" w:date="2016-03-29T09:26:00Z">
                  <w:rPr>
                    <w:rStyle w:val="Hyperlink"/>
                    <w:noProof/>
                  </w:rPr>
                </w:rPrChange>
              </w:rPr>
              <w:delText>2.4</w:delText>
            </w:r>
            <w:r w:rsidDel="005D11BD">
              <w:rPr>
                <w:rFonts w:eastAsiaTheme="minorEastAsia"/>
                <w:noProof/>
                <w:lang w:eastAsia="da-DK"/>
              </w:rPr>
              <w:tab/>
            </w:r>
            <w:r w:rsidRPr="005D11BD" w:rsidDel="005D11BD">
              <w:rPr>
                <w:noProof/>
                <w:rPrChange w:id="95" w:author="Nikolai Topping" w:date="2016-03-29T09:26:00Z">
                  <w:rPr>
                    <w:rStyle w:val="Hyperlink"/>
                    <w:noProof/>
                  </w:rPr>
                </w:rPrChange>
              </w:rPr>
              <w:delText>Use Case 3: Tilføjelse af enhed.</w:delText>
            </w:r>
            <w:r w:rsidDel="005D11BD">
              <w:rPr>
                <w:noProof/>
                <w:webHidden/>
              </w:rPr>
              <w:tab/>
              <w:delText>6</w:delText>
            </w:r>
          </w:del>
        </w:p>
        <w:p w14:paraId="4DC748A6" w14:textId="77777777" w:rsidR="00F172CD" w:rsidDel="005D11BD" w:rsidRDefault="00F172CD">
          <w:pPr>
            <w:pStyle w:val="TOC2"/>
            <w:tabs>
              <w:tab w:val="left" w:pos="880"/>
              <w:tab w:val="right" w:leader="dot" w:pos="9628"/>
            </w:tabs>
            <w:rPr>
              <w:del w:id="96" w:author="Nikolai Topping" w:date="2016-03-29T09:26:00Z"/>
              <w:rFonts w:eastAsiaTheme="minorEastAsia"/>
              <w:noProof/>
              <w:lang w:eastAsia="da-DK"/>
            </w:rPr>
          </w:pPr>
          <w:del w:id="97" w:author="Nikolai Topping" w:date="2016-03-29T09:26:00Z">
            <w:r w:rsidRPr="005D11BD" w:rsidDel="005D11BD">
              <w:rPr>
                <w:noProof/>
                <w:rPrChange w:id="98" w:author="Nikolai Topping" w:date="2016-03-29T09:26:00Z">
                  <w:rPr>
                    <w:rStyle w:val="Hyperlink"/>
                    <w:noProof/>
                  </w:rPr>
                </w:rPrChange>
              </w:rPr>
              <w:delText>2.5</w:delText>
            </w:r>
            <w:r w:rsidDel="005D11BD">
              <w:rPr>
                <w:rFonts w:eastAsiaTheme="minorEastAsia"/>
                <w:noProof/>
                <w:lang w:eastAsia="da-DK"/>
              </w:rPr>
              <w:tab/>
            </w:r>
            <w:r w:rsidRPr="005D11BD" w:rsidDel="005D11BD">
              <w:rPr>
                <w:noProof/>
                <w:rPrChange w:id="99" w:author="Nikolai Topping" w:date="2016-03-29T09:26:00Z">
                  <w:rPr>
                    <w:rStyle w:val="Hyperlink"/>
                    <w:noProof/>
                  </w:rPr>
                </w:rPrChange>
              </w:rPr>
              <w:delText>Use Case 4: Fjernelse af enhed.</w:delText>
            </w:r>
            <w:r w:rsidDel="005D11BD">
              <w:rPr>
                <w:noProof/>
                <w:webHidden/>
              </w:rPr>
              <w:tab/>
              <w:delText>8</w:delText>
            </w:r>
          </w:del>
        </w:p>
        <w:p w14:paraId="4DC748A7" w14:textId="77777777" w:rsidR="00F172CD" w:rsidDel="005D11BD" w:rsidRDefault="00F172CD">
          <w:pPr>
            <w:pStyle w:val="TOC2"/>
            <w:tabs>
              <w:tab w:val="left" w:pos="880"/>
              <w:tab w:val="right" w:leader="dot" w:pos="9628"/>
            </w:tabs>
            <w:rPr>
              <w:del w:id="100" w:author="Nikolai Topping" w:date="2016-03-29T09:26:00Z"/>
              <w:rFonts w:eastAsiaTheme="minorEastAsia"/>
              <w:noProof/>
              <w:lang w:eastAsia="da-DK"/>
            </w:rPr>
          </w:pPr>
          <w:del w:id="101" w:author="Nikolai Topping" w:date="2016-03-29T09:26:00Z">
            <w:r w:rsidRPr="005D11BD" w:rsidDel="005D11BD">
              <w:rPr>
                <w:noProof/>
                <w:rPrChange w:id="102" w:author="Nikolai Topping" w:date="2016-03-29T09:26:00Z">
                  <w:rPr>
                    <w:rStyle w:val="Hyperlink"/>
                    <w:noProof/>
                  </w:rPr>
                </w:rPrChange>
              </w:rPr>
              <w:delText>2.6</w:delText>
            </w:r>
            <w:r w:rsidDel="005D11BD">
              <w:rPr>
                <w:rFonts w:eastAsiaTheme="minorEastAsia"/>
                <w:noProof/>
                <w:lang w:eastAsia="da-DK"/>
              </w:rPr>
              <w:tab/>
            </w:r>
            <w:r w:rsidRPr="005D11BD" w:rsidDel="005D11BD">
              <w:rPr>
                <w:noProof/>
                <w:rPrChange w:id="103" w:author="Nikolai Topping" w:date="2016-03-29T09:26:00Z">
                  <w:rPr>
                    <w:rStyle w:val="Hyperlink"/>
                    <w:noProof/>
                  </w:rPr>
                </w:rPrChange>
              </w:rPr>
              <w:delText>Use Case 5: Ret Enhed.</w:delText>
            </w:r>
            <w:r w:rsidDel="005D11BD">
              <w:rPr>
                <w:noProof/>
                <w:webHidden/>
              </w:rPr>
              <w:tab/>
              <w:delText>9</w:delText>
            </w:r>
          </w:del>
        </w:p>
        <w:p w14:paraId="4DC748A8" w14:textId="77777777" w:rsidR="00F172CD" w:rsidDel="005D11BD" w:rsidRDefault="00F172CD">
          <w:pPr>
            <w:pStyle w:val="TOC2"/>
            <w:tabs>
              <w:tab w:val="left" w:pos="880"/>
              <w:tab w:val="right" w:leader="dot" w:pos="9628"/>
            </w:tabs>
            <w:rPr>
              <w:del w:id="104" w:author="Nikolai Topping" w:date="2016-03-29T09:26:00Z"/>
              <w:rFonts w:eastAsiaTheme="minorEastAsia"/>
              <w:noProof/>
              <w:lang w:eastAsia="da-DK"/>
            </w:rPr>
          </w:pPr>
          <w:del w:id="105" w:author="Nikolai Topping" w:date="2016-03-29T09:26:00Z">
            <w:r w:rsidRPr="005D11BD" w:rsidDel="005D11BD">
              <w:rPr>
                <w:noProof/>
                <w:rPrChange w:id="106" w:author="Nikolai Topping" w:date="2016-03-29T09:26:00Z">
                  <w:rPr>
                    <w:rStyle w:val="Hyperlink"/>
                    <w:noProof/>
                  </w:rPr>
                </w:rPrChange>
              </w:rPr>
              <w:delText>2.7</w:delText>
            </w:r>
            <w:r w:rsidDel="005D11BD">
              <w:rPr>
                <w:rFonts w:eastAsiaTheme="minorEastAsia"/>
                <w:noProof/>
                <w:lang w:eastAsia="da-DK"/>
              </w:rPr>
              <w:tab/>
            </w:r>
            <w:r w:rsidRPr="005D11BD" w:rsidDel="005D11BD">
              <w:rPr>
                <w:noProof/>
                <w:rPrChange w:id="107" w:author="Nikolai Topping" w:date="2016-03-29T09:26:00Z">
                  <w:rPr>
                    <w:rStyle w:val="Hyperlink"/>
                    <w:noProof/>
                  </w:rPr>
                </w:rPrChange>
              </w:rPr>
              <w:delText>Use Case 6: Ændring af tidsplan.</w:delText>
            </w:r>
            <w:r w:rsidDel="005D11BD">
              <w:rPr>
                <w:noProof/>
                <w:webHidden/>
              </w:rPr>
              <w:tab/>
              <w:delText>9</w:delText>
            </w:r>
          </w:del>
        </w:p>
        <w:p w14:paraId="4DC748A9" w14:textId="77777777" w:rsidR="00F172CD" w:rsidDel="005D11BD" w:rsidRDefault="00F172CD">
          <w:pPr>
            <w:pStyle w:val="TOC2"/>
            <w:tabs>
              <w:tab w:val="left" w:pos="880"/>
              <w:tab w:val="right" w:leader="dot" w:pos="9628"/>
            </w:tabs>
            <w:rPr>
              <w:del w:id="108" w:author="Nikolai Topping" w:date="2016-03-29T09:26:00Z"/>
              <w:rFonts w:eastAsiaTheme="minorEastAsia"/>
              <w:noProof/>
              <w:lang w:eastAsia="da-DK"/>
            </w:rPr>
          </w:pPr>
          <w:del w:id="109" w:author="Nikolai Topping" w:date="2016-03-29T09:26:00Z">
            <w:r w:rsidRPr="005D11BD" w:rsidDel="005D11BD">
              <w:rPr>
                <w:noProof/>
                <w:rPrChange w:id="110" w:author="Nikolai Topping" w:date="2016-03-29T09:26:00Z">
                  <w:rPr>
                    <w:rStyle w:val="Hyperlink"/>
                    <w:noProof/>
                  </w:rPr>
                </w:rPrChange>
              </w:rPr>
              <w:delText>2.8</w:delText>
            </w:r>
            <w:r w:rsidDel="005D11BD">
              <w:rPr>
                <w:rFonts w:eastAsiaTheme="minorEastAsia"/>
                <w:noProof/>
                <w:lang w:eastAsia="da-DK"/>
              </w:rPr>
              <w:tab/>
            </w:r>
            <w:r w:rsidRPr="005D11BD" w:rsidDel="005D11BD">
              <w:rPr>
                <w:noProof/>
                <w:rPrChange w:id="111" w:author="Nikolai Topping" w:date="2016-03-29T09:26:00Z">
                  <w:rPr>
                    <w:rStyle w:val="Hyperlink"/>
                    <w:noProof/>
                  </w:rPr>
                </w:rPrChange>
              </w:rPr>
              <w:delText>Use Case 7: Kør simulering.</w:delText>
            </w:r>
            <w:r w:rsidDel="005D11BD">
              <w:rPr>
                <w:noProof/>
                <w:webHidden/>
              </w:rPr>
              <w:tab/>
              <w:delText>11</w:delText>
            </w:r>
          </w:del>
        </w:p>
        <w:p w14:paraId="4DC748AA" w14:textId="77777777" w:rsidR="00F172CD" w:rsidDel="005D11BD" w:rsidRDefault="00F172CD">
          <w:pPr>
            <w:pStyle w:val="TOC1"/>
            <w:tabs>
              <w:tab w:val="left" w:pos="440"/>
              <w:tab w:val="right" w:leader="dot" w:pos="9628"/>
            </w:tabs>
            <w:rPr>
              <w:del w:id="112" w:author="Nikolai Topping" w:date="2016-03-29T09:26:00Z"/>
              <w:rFonts w:eastAsiaTheme="minorEastAsia"/>
              <w:noProof/>
              <w:lang w:eastAsia="da-DK"/>
            </w:rPr>
          </w:pPr>
          <w:del w:id="113" w:author="Nikolai Topping" w:date="2016-03-29T09:26:00Z">
            <w:r w:rsidRPr="005D11BD" w:rsidDel="005D11BD">
              <w:rPr>
                <w:noProof/>
                <w:rPrChange w:id="114" w:author="Nikolai Topping" w:date="2016-03-29T09:26:00Z">
                  <w:rPr>
                    <w:rStyle w:val="Hyperlink"/>
                    <w:noProof/>
                  </w:rPr>
                </w:rPrChange>
              </w:rPr>
              <w:delText>3</w:delText>
            </w:r>
            <w:r w:rsidDel="005D11BD">
              <w:rPr>
                <w:rFonts w:eastAsiaTheme="minorEastAsia"/>
                <w:noProof/>
                <w:lang w:eastAsia="da-DK"/>
              </w:rPr>
              <w:tab/>
            </w:r>
            <w:r w:rsidRPr="005D11BD" w:rsidDel="005D11BD">
              <w:rPr>
                <w:noProof/>
                <w:rPrChange w:id="115" w:author="Nikolai Topping" w:date="2016-03-29T09:26:00Z">
                  <w:rPr>
                    <w:rStyle w:val="Hyperlink"/>
                    <w:noProof/>
                  </w:rPr>
                </w:rPrChange>
              </w:rPr>
              <w:delText>Krav specifikation.</w:delText>
            </w:r>
            <w:r w:rsidDel="005D11BD">
              <w:rPr>
                <w:noProof/>
                <w:webHidden/>
              </w:rPr>
              <w:tab/>
              <w:delText>12</w:delText>
            </w:r>
          </w:del>
        </w:p>
        <w:p w14:paraId="4DC748AB" w14:textId="77777777" w:rsidR="00CF7C91" w:rsidRDefault="00CF7C91">
          <w:r>
            <w:rPr>
              <w:b/>
              <w:bCs/>
            </w:rPr>
            <w:fldChar w:fldCharType="end"/>
          </w:r>
        </w:p>
      </w:sdtContent>
    </w:sdt>
    <w:p w14:paraId="4DC748AC" w14:textId="77777777" w:rsidR="00CF7C91" w:rsidRDefault="00CF7C91" w:rsidP="00CF7C91">
      <w:pPr>
        <w:tabs>
          <w:tab w:val="left" w:pos="5670"/>
        </w:tabs>
        <w:rPr>
          <w:rFonts w:asciiTheme="majorHAnsi" w:eastAsiaTheme="majorEastAsia" w:hAnsiTheme="majorHAnsi" w:cstheme="majorBidi"/>
          <w:color w:val="2E74B5" w:themeColor="accent1" w:themeShade="BF"/>
          <w:sz w:val="32"/>
          <w:szCs w:val="32"/>
        </w:rPr>
      </w:pPr>
      <w:r>
        <w:br w:type="page"/>
      </w:r>
    </w:p>
    <w:p w14:paraId="4DC748AD" w14:textId="04733C6D" w:rsidR="00EA7EBF" w:rsidRDefault="44B13779" w:rsidP="00F172CD">
      <w:pPr>
        <w:pStyle w:val="Heading1"/>
      </w:pPr>
      <w:ins w:id="116" w:author="Torben Grove" w:date="2016-03-17T13:43:00Z">
        <w:del w:id="117" w:author="Thor Videbæk Laasholdt" w:date="2016-03-17T12:43:00Z">
          <w:r w:rsidDel="0E063E95">
            <w:lastRenderedPageBreak/>
            <w:delText>Gui</w:delText>
          </w:r>
        </w:del>
      </w:ins>
      <w:bookmarkStart w:id="118" w:name="_Toc447008378"/>
      <w:ins w:id="119" w:author="Thor Videbæk Laasholdt" w:date="2016-03-17T12:43:00Z">
        <w:r w:rsidR="0E063E95">
          <w:t>Aktører</w:t>
        </w:r>
      </w:ins>
      <w:bookmarkEnd w:id="118"/>
      <w:del w:id="120" w:author="Thor Videbæk Laasholdt" w:date="2016-03-17T12:43:00Z">
        <w:r w:rsidR="00CF7C91" w:rsidDel="0E063E95">
          <w:delText>.</w:delText>
        </w:r>
      </w:del>
    </w:p>
    <w:p w14:paraId="4DC748AE" w14:textId="77777777" w:rsidR="006B17A3" w:rsidRDefault="006B17A3" w:rsidP="006B17A3">
      <w:r>
        <w:t xml:space="preserve">I dette afsnit findes en oversigt og beskrivelse af aktørerne i systemet. På </w:t>
      </w:r>
      <w:r w:rsidR="007F6D44">
        <w:fldChar w:fldCharType="begin"/>
      </w:r>
      <w:r w:rsidR="007F6D44">
        <w:instrText xml:space="preserve"> REF _Ref445840314 \h </w:instrText>
      </w:r>
      <w:r w:rsidR="007F6D44">
        <w:fldChar w:fldCharType="separate"/>
      </w:r>
      <w:r w:rsidR="007F6D44">
        <w:t xml:space="preserve">Diagram </w:t>
      </w:r>
      <w:r w:rsidR="007F6D44">
        <w:rPr>
          <w:noProof/>
        </w:rPr>
        <w:t>1</w:t>
      </w:r>
      <w:r w:rsidR="007F6D44">
        <w:fldChar w:fldCharType="end"/>
      </w:r>
      <w:r w:rsidR="007F6D44">
        <w:t xml:space="preserve"> </w:t>
      </w:r>
      <w:r>
        <w:t>ses et aktør-kontekst diagram der viser hvilken rolle aktørerne har i forbindelse med brugen af systemet.</w:t>
      </w:r>
    </w:p>
    <w:p w14:paraId="4DC748AF" w14:textId="77777777" w:rsidR="008E1A1D" w:rsidRDefault="008E1A1D" w:rsidP="006B17A3"/>
    <w:p w14:paraId="4DC748B0" w14:textId="761D30E8" w:rsidR="00CA0078" w:rsidRPr="006B17A3" w:rsidRDefault="00CA0078" w:rsidP="00F172CD">
      <w:pPr>
        <w:pStyle w:val="Heading2"/>
      </w:pPr>
      <w:bookmarkStart w:id="121" w:name="_Toc447008379"/>
      <w:r>
        <w:t>Aktør-</w:t>
      </w:r>
      <w:commentRangeStart w:id="122"/>
      <w:commentRangeStart w:id="123"/>
      <w:r>
        <w:t>Kontekst</w:t>
      </w:r>
      <w:commentRangeEnd w:id="122"/>
      <w:r w:rsidR="00EE2E18">
        <w:rPr>
          <w:rStyle w:val="CommentReference"/>
          <w:rFonts w:asciiTheme="minorHAnsi" w:eastAsiaTheme="minorHAnsi" w:hAnsiTheme="minorHAnsi" w:cstheme="minorBidi"/>
          <w:color w:val="auto"/>
        </w:rPr>
        <w:commentReference w:id="122"/>
      </w:r>
      <w:commentRangeEnd w:id="123"/>
      <w:r w:rsidR="00AF17A0">
        <w:rPr>
          <w:rStyle w:val="CommentReference"/>
          <w:rFonts w:asciiTheme="minorHAnsi" w:eastAsiaTheme="minorHAnsi" w:hAnsiTheme="minorHAnsi" w:cstheme="minorBidi"/>
          <w:color w:val="auto"/>
        </w:rPr>
        <w:commentReference w:id="123"/>
      </w:r>
      <w:r w:rsidR="00CF7C91">
        <w:t>.</w:t>
      </w:r>
      <w:bookmarkEnd w:id="121"/>
    </w:p>
    <w:p w14:paraId="4DC748B1" w14:textId="77777777" w:rsidR="007F6D44" w:rsidRDefault="00AB7687" w:rsidP="007F6D44">
      <w:pPr>
        <w:keepNext/>
      </w:pPr>
      <w:r>
        <w:rPr>
          <w:noProof/>
          <w:lang w:val="en-US"/>
        </w:rPr>
        <w:drawing>
          <wp:inline distT="0" distB="0" distL="0" distR="0" wp14:anchorId="4DC749AA" wp14:editId="4DC749AB">
            <wp:extent cx="6120130" cy="568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683250"/>
                    </a:xfrm>
                    <a:prstGeom prst="rect">
                      <a:avLst/>
                    </a:prstGeom>
                  </pic:spPr>
                </pic:pic>
              </a:graphicData>
            </a:graphic>
          </wp:inline>
        </w:drawing>
      </w:r>
    </w:p>
    <w:p w14:paraId="4DC748B2" w14:textId="77777777" w:rsidR="006B17A3" w:rsidRDefault="007F6D44" w:rsidP="007F6D44">
      <w:pPr>
        <w:pStyle w:val="Caption"/>
      </w:pPr>
      <w:bookmarkStart w:id="124" w:name="_Ref445840314"/>
      <w:r>
        <w:t xml:space="preserve">Diagram </w:t>
      </w:r>
      <w:fldSimple w:instr=" SEQ Diagram \* ARABIC ">
        <w:r w:rsidR="000B3DA2" w:rsidRPr="5FC21806">
          <w:rPr>
            <w:rPrChange w:id="125" w:author="Frederik Andersen" w:date="2016-03-17T12:52:00Z">
              <w:rPr>
                <w:noProof/>
              </w:rPr>
            </w:rPrChange>
          </w:rPr>
          <w:t>1</w:t>
        </w:r>
      </w:fldSimple>
      <w:bookmarkEnd w:id="124"/>
      <w:r>
        <w:t xml:space="preserve"> - Aktør </w:t>
      </w:r>
      <w:r w:rsidR="007C40DA">
        <w:t>–</w:t>
      </w:r>
      <w:r>
        <w:t xml:space="preserve"> Kontekst</w:t>
      </w:r>
      <w:r w:rsidR="007C40DA">
        <w:t xml:space="preserve"> diagram</w:t>
      </w:r>
    </w:p>
    <w:p w14:paraId="4DC748B3" w14:textId="77777777" w:rsidR="008E1A1D" w:rsidRDefault="008E1A1D">
      <w:r>
        <w:br w:type="page"/>
      </w:r>
    </w:p>
    <w:p w14:paraId="4DC748B4" w14:textId="77777777" w:rsidR="00CA0078" w:rsidRDefault="00CA0078" w:rsidP="00F172CD">
      <w:pPr>
        <w:pStyle w:val="Heading2"/>
      </w:pPr>
      <w:bookmarkStart w:id="126" w:name="_Toc447008380"/>
      <w:r>
        <w:lastRenderedPageBreak/>
        <w:t>Bruger</w:t>
      </w:r>
      <w:r w:rsidR="00CF7C91">
        <w:t>.</w:t>
      </w:r>
      <w:bookmarkEnd w:id="126"/>
    </w:p>
    <w:tbl>
      <w:tblPr>
        <w:tblStyle w:val="PlainTable3"/>
        <w:tblW w:w="0" w:type="auto"/>
        <w:tblLook w:val="04A0" w:firstRow="1" w:lastRow="0" w:firstColumn="1" w:lastColumn="0" w:noHBand="0" w:noVBand="1"/>
        <w:tblPrChange w:id="127" w:author="Alexander Bruhn" w:date="2016-03-17T14:50:00Z">
          <w:tblPr>
            <w:tblStyle w:val="PlainTable3"/>
            <w:tblW w:w="0" w:type="auto"/>
            <w:tblLook w:val="04A0" w:firstRow="1" w:lastRow="0" w:firstColumn="1" w:lastColumn="0" w:noHBand="0" w:noVBand="1"/>
          </w:tblPr>
        </w:tblPrChange>
      </w:tblPr>
      <w:tblGrid>
        <w:gridCol w:w="1406"/>
        <w:gridCol w:w="4058"/>
        <w:tblGridChange w:id="128">
          <w:tblGrid>
            <w:gridCol w:w="2122"/>
            <w:gridCol w:w="7506"/>
          </w:tblGrid>
        </w:tblGridChange>
      </w:tblGrid>
      <w:tr w:rsidR="006B17A3" w14:paraId="4DC748B7" w14:textId="77777777" w:rsidTr="007D12F6">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786" w:type="dxa"/>
            <w:tcPrChange w:id="129" w:author="Alexander Bruhn" w:date="2016-03-17T14:50:00Z">
              <w:tcPr>
                <w:tcW w:w="2122" w:type="dxa"/>
              </w:tcPr>
            </w:tcPrChange>
          </w:tcPr>
          <w:p w14:paraId="4DC748B5" w14:textId="77777777" w:rsidR="006B17A3" w:rsidRDefault="006B17A3" w:rsidP="006B17A3">
            <w:pPr>
              <w:cnfStyle w:val="101000000100" w:firstRow="1" w:lastRow="0" w:firstColumn="1" w:lastColumn="0" w:oddVBand="0" w:evenVBand="0" w:oddHBand="0" w:evenHBand="0" w:firstRowFirstColumn="1" w:firstRowLastColumn="0" w:lastRowFirstColumn="0" w:lastRowLastColumn="0"/>
            </w:pPr>
            <w:r>
              <w:t>Aktørnavn</w:t>
            </w:r>
          </w:p>
        </w:tc>
        <w:tc>
          <w:tcPr>
            <w:tcW w:w="4058" w:type="dxa"/>
            <w:tcPrChange w:id="130" w:author="Alexander Bruhn" w:date="2016-03-17T14:50:00Z">
              <w:tcPr>
                <w:tcW w:w="7506" w:type="dxa"/>
              </w:tcPr>
            </w:tcPrChange>
          </w:tcPr>
          <w:p w14:paraId="4DC748B6" w14:textId="77777777" w:rsidR="006B17A3" w:rsidRDefault="006B17A3" w:rsidP="006B17A3">
            <w:pPr>
              <w:cnfStyle w:val="100000000000" w:firstRow="1" w:lastRow="0" w:firstColumn="0" w:lastColumn="0" w:oddVBand="0" w:evenVBand="0" w:oddHBand="0" w:evenHBand="0" w:firstRowFirstColumn="0" w:firstRowLastColumn="0" w:lastRowFirstColumn="0" w:lastRowLastColumn="0"/>
            </w:pPr>
            <w:r>
              <w:t>Bruger</w:t>
            </w:r>
          </w:p>
        </w:tc>
      </w:tr>
      <w:tr w:rsidR="006B17A3" w14:paraId="4DC748BA" w14:textId="77777777" w:rsidTr="007D12F6">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786" w:type="dxa"/>
            <w:tcPrChange w:id="131" w:author="Alexander Bruhn" w:date="2016-03-17T14:50:00Z">
              <w:tcPr>
                <w:tcW w:w="2122" w:type="dxa"/>
              </w:tcPr>
            </w:tcPrChange>
          </w:tcPr>
          <w:p w14:paraId="4DC748B8" w14:textId="77777777" w:rsidR="006B17A3" w:rsidRDefault="006B17A3" w:rsidP="006B17A3">
            <w:pPr>
              <w:cnfStyle w:val="001000100000" w:firstRow="0" w:lastRow="0" w:firstColumn="1" w:lastColumn="0" w:oddVBand="0" w:evenVBand="0" w:oddHBand="1" w:evenHBand="0" w:firstRowFirstColumn="0" w:firstRowLastColumn="0" w:lastRowFirstColumn="0" w:lastRowLastColumn="0"/>
            </w:pPr>
            <w:r>
              <w:t>Type</w:t>
            </w:r>
          </w:p>
        </w:tc>
        <w:tc>
          <w:tcPr>
            <w:tcW w:w="4058" w:type="dxa"/>
            <w:tcPrChange w:id="132" w:author="Alexander Bruhn" w:date="2016-03-17T14:50:00Z">
              <w:tcPr>
                <w:tcW w:w="7506" w:type="dxa"/>
              </w:tcPr>
            </w:tcPrChange>
          </w:tcPr>
          <w:p w14:paraId="4DC748B9" w14:textId="77777777" w:rsidR="006B17A3" w:rsidRDefault="006B17A3" w:rsidP="006B17A3">
            <w:pPr>
              <w:cnfStyle w:val="000000100000" w:firstRow="0" w:lastRow="0" w:firstColumn="0" w:lastColumn="0" w:oddVBand="0" w:evenVBand="0" w:oddHBand="1" w:evenHBand="0" w:firstRowFirstColumn="0" w:firstRowLastColumn="0" w:lastRowFirstColumn="0" w:lastRowLastColumn="0"/>
            </w:pPr>
            <w:r>
              <w:t>Primær</w:t>
            </w:r>
          </w:p>
        </w:tc>
      </w:tr>
      <w:tr w:rsidR="006B17A3" w14:paraId="4DC748BD" w14:textId="77777777" w:rsidTr="007D12F6">
        <w:trPr>
          <w:trHeight w:val="1268"/>
        </w:trPr>
        <w:tc>
          <w:tcPr>
            <w:cnfStyle w:val="001000000000" w:firstRow="0" w:lastRow="0" w:firstColumn="1" w:lastColumn="0" w:oddVBand="0" w:evenVBand="0" w:oddHBand="0" w:evenHBand="0" w:firstRowFirstColumn="0" w:firstRowLastColumn="0" w:lastRowFirstColumn="0" w:lastRowLastColumn="0"/>
            <w:tcW w:w="786" w:type="dxa"/>
            <w:tcPrChange w:id="133" w:author="Alexander Bruhn" w:date="2016-03-17T14:50:00Z">
              <w:tcPr>
                <w:tcW w:w="2122" w:type="dxa"/>
              </w:tcPr>
            </w:tcPrChange>
          </w:tcPr>
          <w:p w14:paraId="4DC748BB" w14:textId="77777777" w:rsidR="006B17A3" w:rsidRDefault="006B17A3" w:rsidP="006B17A3">
            <w:r>
              <w:t>Beskrivelse</w:t>
            </w:r>
          </w:p>
        </w:tc>
        <w:tc>
          <w:tcPr>
            <w:tcW w:w="4058" w:type="dxa"/>
            <w:tcPrChange w:id="134" w:author="Alexander Bruhn" w:date="2016-03-17T14:50:00Z">
              <w:tcPr>
                <w:tcW w:w="7506" w:type="dxa"/>
              </w:tcPr>
            </w:tcPrChange>
          </w:tcPr>
          <w:p w14:paraId="4DC748BC" w14:textId="77777777" w:rsidR="006B17A3" w:rsidRDefault="006B17A3" w:rsidP="006B17A3">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w:t>
            </w:r>
            <w:r w:rsidR="00303EE1">
              <w:t xml:space="preserve"> som</w:t>
            </w:r>
            <w:r>
              <w:t xml:space="preserve"> simuleringen foregår ud fra.</w:t>
            </w:r>
          </w:p>
        </w:tc>
      </w:tr>
    </w:tbl>
    <w:p w14:paraId="4DC748BE" w14:textId="77777777" w:rsidR="006B17A3" w:rsidRDefault="006B17A3" w:rsidP="006B17A3"/>
    <w:p w14:paraId="4DC748BF" w14:textId="77777777" w:rsidR="00CA0078" w:rsidRDefault="00CA0078" w:rsidP="00F172CD">
      <w:pPr>
        <w:pStyle w:val="Heading2"/>
      </w:pPr>
      <w:bookmarkStart w:id="135" w:name="_Toc447008381"/>
      <w:commentRangeStart w:id="136"/>
      <w:r>
        <w:t>Styreboks</w:t>
      </w:r>
      <w:commentRangeEnd w:id="136"/>
      <w:r w:rsidR="00AF17A0">
        <w:rPr>
          <w:rStyle w:val="CommentReference"/>
          <w:rFonts w:asciiTheme="minorHAnsi" w:eastAsiaTheme="minorHAnsi" w:hAnsiTheme="minorHAnsi" w:cstheme="minorBidi"/>
          <w:color w:val="auto"/>
        </w:rPr>
        <w:commentReference w:id="136"/>
      </w:r>
      <w:r w:rsidR="00CF7C91">
        <w:t>.</w:t>
      </w:r>
      <w:bookmarkEnd w:id="135"/>
    </w:p>
    <w:tbl>
      <w:tblPr>
        <w:tblStyle w:val="PlainTable3"/>
        <w:tblW w:w="0" w:type="auto"/>
        <w:tblLook w:val="04A0" w:firstRow="1" w:lastRow="0" w:firstColumn="1" w:lastColumn="0" w:noHBand="0" w:noVBand="1"/>
        <w:tblPrChange w:id="137" w:author="Frederik Andersen" w:date="2016-03-17T12:52:00Z">
          <w:tblPr>
            <w:tblStyle w:val="PlainTable3"/>
            <w:tblW w:w="0" w:type="auto"/>
            <w:tblLook w:val="04A0" w:firstRow="1" w:lastRow="0" w:firstColumn="1" w:lastColumn="0" w:noHBand="0" w:noVBand="1"/>
          </w:tblPr>
        </w:tblPrChange>
      </w:tblPr>
      <w:tblGrid>
        <w:gridCol w:w="1406"/>
        <w:gridCol w:w="1852"/>
        <w:tblGridChange w:id="138">
          <w:tblGrid>
            <w:gridCol w:w="2122"/>
            <w:gridCol w:w="7506"/>
          </w:tblGrid>
        </w:tblGridChange>
      </w:tblGrid>
      <w:tr w:rsidR="00CA0078" w14:paraId="4DC748C2" w14:textId="77777777" w:rsidTr="5FC21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Change w:id="139" w:author="Frederik Andersen" w:date="2016-03-17T12:52:00Z">
              <w:tcPr>
                <w:tcW w:w="2122" w:type="dxa"/>
              </w:tcPr>
            </w:tcPrChange>
          </w:tcPr>
          <w:p w14:paraId="4DC748C0"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0" w:type="dxa"/>
            <w:tcPrChange w:id="140" w:author="Frederik Andersen" w:date="2016-03-17T12:52:00Z">
              <w:tcPr>
                <w:tcW w:w="7506" w:type="dxa"/>
              </w:tcPr>
            </w:tcPrChange>
          </w:tcPr>
          <w:p w14:paraId="4DC748C1"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Styreboks</w:t>
            </w:r>
          </w:p>
        </w:tc>
      </w:tr>
      <w:tr w:rsidR="00CA0078" w14:paraId="4DC748C5" w14:textId="77777777" w:rsidTr="5FC2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41" w:author="Frederik Andersen" w:date="2016-03-17T12:52:00Z">
              <w:tcPr>
                <w:tcW w:w="2122" w:type="dxa"/>
              </w:tcPr>
            </w:tcPrChange>
          </w:tcPr>
          <w:p w14:paraId="4DC748C3"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0" w:type="dxa"/>
            <w:tcPrChange w:id="142" w:author="Frederik Andersen" w:date="2016-03-17T12:52:00Z">
              <w:tcPr>
                <w:tcW w:w="7506" w:type="dxa"/>
              </w:tcPr>
            </w:tcPrChange>
          </w:tcPr>
          <w:p w14:paraId="4DC748C4"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Primær</w:t>
            </w:r>
          </w:p>
        </w:tc>
      </w:tr>
      <w:tr w:rsidR="00CA0078" w14:paraId="4DC748C8" w14:textId="77777777" w:rsidTr="5FC21806">
        <w:tc>
          <w:tcPr>
            <w:cnfStyle w:val="001000000000" w:firstRow="0" w:lastRow="0" w:firstColumn="1" w:lastColumn="0" w:oddVBand="0" w:evenVBand="0" w:oddHBand="0" w:evenHBand="0" w:firstRowFirstColumn="0" w:firstRowLastColumn="0" w:lastRowFirstColumn="0" w:lastRowLastColumn="0"/>
            <w:tcW w:w="0" w:type="dxa"/>
            <w:tcPrChange w:id="143" w:author="Frederik Andersen" w:date="2016-03-17T12:52:00Z">
              <w:tcPr>
                <w:tcW w:w="2122" w:type="dxa"/>
              </w:tcPr>
            </w:tcPrChange>
          </w:tcPr>
          <w:p w14:paraId="4DC748C6" w14:textId="77777777" w:rsidR="00CA0078" w:rsidRDefault="00CA0078" w:rsidP="0016337B">
            <w:r>
              <w:t>Beskrivelse</w:t>
            </w:r>
          </w:p>
        </w:tc>
        <w:tc>
          <w:tcPr>
            <w:tcW w:w="0" w:type="dxa"/>
            <w:tcPrChange w:id="144" w:author="Frederik Andersen" w:date="2016-03-17T12:52:00Z">
              <w:tcPr>
                <w:tcW w:w="7506" w:type="dxa"/>
              </w:tcPr>
            </w:tcPrChange>
          </w:tcPr>
          <w:p w14:paraId="4DC748C7"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 xml:space="preserve">Styreboks er den aktør der står for at systemet kører </w:t>
            </w:r>
            <w:r w:rsidR="00303EE1">
              <w:t>den konfiguration som bruger har</w:t>
            </w:r>
            <w:r>
              <w:t xml:space="preserve"> indtastet, også når PC softwaren ikke længere er tilkoblet systemet. Det er også den aktør der står for kommunikationen med enhederne.</w:t>
            </w:r>
          </w:p>
        </w:tc>
      </w:tr>
    </w:tbl>
    <w:p w14:paraId="4DC748C9" w14:textId="77777777" w:rsidR="00CA0078" w:rsidRDefault="00CA0078" w:rsidP="00CA0078"/>
    <w:p w14:paraId="4DC748CA" w14:textId="77777777" w:rsidR="00CA0078" w:rsidRDefault="00CA0078" w:rsidP="00F172CD">
      <w:pPr>
        <w:pStyle w:val="Heading2"/>
      </w:pPr>
      <w:bookmarkStart w:id="145" w:name="_Toc447008382"/>
      <w:r>
        <w:t xml:space="preserve">Computer </w:t>
      </w:r>
      <w:commentRangeStart w:id="146"/>
      <w:r>
        <w:t>Software</w:t>
      </w:r>
      <w:commentRangeEnd w:id="146"/>
      <w:r w:rsidR="00AF17A0">
        <w:rPr>
          <w:rStyle w:val="CommentReference"/>
          <w:rFonts w:asciiTheme="minorHAnsi" w:eastAsiaTheme="minorHAnsi" w:hAnsiTheme="minorHAnsi" w:cstheme="minorBidi"/>
          <w:color w:val="auto"/>
        </w:rPr>
        <w:commentReference w:id="146"/>
      </w:r>
      <w:r w:rsidR="00CF7C91">
        <w:t>.</w:t>
      </w:r>
      <w:bookmarkEnd w:id="145"/>
    </w:p>
    <w:tbl>
      <w:tblPr>
        <w:tblStyle w:val="PlainTable3"/>
        <w:tblW w:w="0" w:type="auto"/>
        <w:tblLook w:val="04A0" w:firstRow="1" w:lastRow="0" w:firstColumn="1" w:lastColumn="0" w:noHBand="0" w:noVBand="1"/>
        <w:tblPrChange w:id="147" w:author="Alexander Bruhn" w:date="2016-03-17T14:50:00Z">
          <w:tblPr>
            <w:tblStyle w:val="PlainTable3"/>
            <w:tblW w:w="0" w:type="auto"/>
            <w:tblLook w:val="04A0" w:firstRow="1" w:lastRow="0" w:firstColumn="1" w:lastColumn="0" w:noHBand="0" w:noVBand="1"/>
          </w:tblPr>
        </w:tblPrChange>
      </w:tblPr>
      <w:tblGrid>
        <w:gridCol w:w="1406"/>
        <w:gridCol w:w="3556"/>
        <w:tblGridChange w:id="148">
          <w:tblGrid>
            <w:gridCol w:w="2122"/>
            <w:gridCol w:w="7506"/>
          </w:tblGrid>
        </w:tblGridChange>
      </w:tblGrid>
      <w:tr w:rsidR="00CA0078" w14:paraId="4DC748CD" w14:textId="77777777" w:rsidTr="007D12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6" w:type="dxa"/>
            <w:tcPrChange w:id="149" w:author="Alexander Bruhn" w:date="2016-03-17T14:50:00Z">
              <w:tcPr>
                <w:tcW w:w="2122" w:type="dxa"/>
              </w:tcPr>
            </w:tcPrChange>
          </w:tcPr>
          <w:p w14:paraId="4DC748CB"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3556" w:type="dxa"/>
            <w:tcPrChange w:id="150" w:author="Alexander Bruhn" w:date="2016-03-17T14:50:00Z">
              <w:tcPr>
                <w:tcW w:w="7506" w:type="dxa"/>
              </w:tcPr>
            </w:tcPrChange>
          </w:tcPr>
          <w:p w14:paraId="4DC748CC"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Computer Software</w:t>
            </w:r>
          </w:p>
        </w:tc>
      </w:tr>
      <w:tr w:rsidR="00CA0078" w14:paraId="4DC748D0" w14:textId="77777777" w:rsidTr="007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Change w:id="151" w:author="Alexander Bruhn" w:date="2016-03-17T14:50:00Z">
              <w:tcPr>
                <w:tcW w:w="2122" w:type="dxa"/>
              </w:tcPr>
            </w:tcPrChange>
          </w:tcPr>
          <w:p w14:paraId="4DC748CE"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3556" w:type="dxa"/>
            <w:tcPrChange w:id="152" w:author="Alexander Bruhn" w:date="2016-03-17T14:50:00Z">
              <w:tcPr>
                <w:tcW w:w="7506" w:type="dxa"/>
              </w:tcPr>
            </w:tcPrChange>
          </w:tcPr>
          <w:p w14:paraId="4DC748CF"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Sekundær</w:t>
            </w:r>
          </w:p>
        </w:tc>
      </w:tr>
      <w:tr w:rsidR="00CA0078" w14:paraId="4DC748D3" w14:textId="77777777" w:rsidTr="007D12F6">
        <w:tc>
          <w:tcPr>
            <w:cnfStyle w:val="001000000000" w:firstRow="0" w:lastRow="0" w:firstColumn="1" w:lastColumn="0" w:oddVBand="0" w:evenVBand="0" w:oddHBand="0" w:evenHBand="0" w:firstRowFirstColumn="0" w:firstRowLastColumn="0" w:lastRowFirstColumn="0" w:lastRowLastColumn="0"/>
            <w:tcW w:w="1406" w:type="dxa"/>
            <w:tcPrChange w:id="153" w:author="Alexander Bruhn" w:date="2016-03-17T14:50:00Z">
              <w:tcPr>
                <w:tcW w:w="2122" w:type="dxa"/>
              </w:tcPr>
            </w:tcPrChange>
          </w:tcPr>
          <w:p w14:paraId="4DC748D1" w14:textId="77777777" w:rsidR="00CA0078" w:rsidRDefault="00CA0078" w:rsidP="0016337B">
            <w:r>
              <w:t>Beskrivelse</w:t>
            </w:r>
          </w:p>
        </w:tc>
        <w:tc>
          <w:tcPr>
            <w:tcW w:w="3556" w:type="dxa"/>
            <w:tcPrChange w:id="154" w:author="Alexander Bruhn" w:date="2016-03-17T14:50:00Z">
              <w:tcPr>
                <w:tcW w:w="7506" w:type="dxa"/>
              </w:tcPr>
            </w:tcPrChange>
          </w:tcPr>
          <w:p w14:paraId="4DC748D2"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Computer Softwaren er den aktør der tager imod brugerens inputs, og implementere konfigurationen i styreboksen. Computer Softwaren er brugerens tilgang til at benytte systemet.</w:t>
            </w:r>
          </w:p>
        </w:tc>
      </w:tr>
    </w:tbl>
    <w:p w14:paraId="4DC748D4" w14:textId="77777777" w:rsidR="00CA0078" w:rsidRDefault="00CA0078" w:rsidP="00CA0078"/>
    <w:p w14:paraId="0B72FC13" w14:textId="77777777" w:rsidR="005D11BD" w:rsidRDefault="005D11BD">
      <w:pPr>
        <w:rPr>
          <w:ins w:id="155" w:author="Nikolai Topping" w:date="2016-03-29T09:24:00Z"/>
          <w:rFonts w:asciiTheme="majorHAnsi" w:eastAsiaTheme="majorEastAsia" w:hAnsiTheme="majorHAnsi" w:cstheme="majorBidi"/>
          <w:color w:val="2E74B5" w:themeColor="accent1" w:themeShade="BF"/>
          <w:sz w:val="26"/>
          <w:szCs w:val="26"/>
        </w:rPr>
      </w:pPr>
      <w:ins w:id="156" w:author="Nikolai Topping" w:date="2016-03-29T09:24:00Z">
        <w:r>
          <w:br w:type="page"/>
        </w:r>
      </w:ins>
    </w:p>
    <w:p w14:paraId="4DC748D5" w14:textId="3BBE37E4" w:rsidR="00CA0078" w:rsidRDefault="00CA0078" w:rsidP="00F172CD">
      <w:pPr>
        <w:pStyle w:val="Heading2"/>
      </w:pPr>
      <w:bookmarkStart w:id="157" w:name="_Toc447008383"/>
      <w:r>
        <w:lastRenderedPageBreak/>
        <w:t>Enhed</w:t>
      </w:r>
      <w:r w:rsidR="00CF7C91">
        <w:t>.</w:t>
      </w:r>
      <w:bookmarkEnd w:id="157"/>
    </w:p>
    <w:tbl>
      <w:tblPr>
        <w:tblStyle w:val="PlainTable3"/>
        <w:tblW w:w="0" w:type="auto"/>
        <w:tblLook w:val="04A0" w:firstRow="1" w:lastRow="0" w:firstColumn="1" w:lastColumn="0" w:noHBand="0" w:noVBand="1"/>
        <w:tblPrChange w:id="158" w:author="Frederik Andersen" w:date="2016-03-17T12:52:00Z">
          <w:tblPr>
            <w:tblStyle w:val="PlainTable3"/>
            <w:tblW w:w="0" w:type="auto"/>
            <w:tblLook w:val="04A0" w:firstRow="1" w:lastRow="0" w:firstColumn="1" w:lastColumn="0" w:noHBand="0" w:noVBand="1"/>
          </w:tblPr>
        </w:tblPrChange>
      </w:tblPr>
      <w:tblGrid>
        <w:gridCol w:w="1406"/>
        <w:gridCol w:w="1482"/>
        <w:tblGridChange w:id="159">
          <w:tblGrid>
            <w:gridCol w:w="2122"/>
            <w:gridCol w:w="7506"/>
          </w:tblGrid>
        </w:tblGridChange>
      </w:tblGrid>
      <w:tr w:rsidR="00CA0078" w14:paraId="4DC748D8" w14:textId="77777777" w:rsidTr="5FC21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Change w:id="160" w:author="Frederik Andersen" w:date="2016-03-17T12:52:00Z">
              <w:tcPr>
                <w:tcW w:w="2122" w:type="dxa"/>
              </w:tcPr>
            </w:tcPrChange>
          </w:tcPr>
          <w:p w14:paraId="4DC748D6"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0" w:type="dxa"/>
            <w:tcPrChange w:id="161" w:author="Frederik Andersen" w:date="2016-03-17T12:52:00Z">
              <w:tcPr>
                <w:tcW w:w="7506" w:type="dxa"/>
              </w:tcPr>
            </w:tcPrChange>
          </w:tcPr>
          <w:p w14:paraId="4DC748D7"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Enhed</w:t>
            </w:r>
          </w:p>
        </w:tc>
      </w:tr>
      <w:tr w:rsidR="00CA0078" w14:paraId="4DC748DB" w14:textId="77777777" w:rsidTr="5FC2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62" w:author="Frederik Andersen" w:date="2016-03-17T12:52:00Z">
              <w:tcPr>
                <w:tcW w:w="2122" w:type="dxa"/>
              </w:tcPr>
            </w:tcPrChange>
          </w:tcPr>
          <w:p w14:paraId="4DC748D9"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0" w:type="dxa"/>
            <w:tcPrChange w:id="163" w:author="Frederik Andersen" w:date="2016-03-17T12:52:00Z">
              <w:tcPr>
                <w:tcW w:w="7506" w:type="dxa"/>
              </w:tcPr>
            </w:tcPrChange>
          </w:tcPr>
          <w:p w14:paraId="4DC748DA"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Sekundær</w:t>
            </w:r>
          </w:p>
        </w:tc>
      </w:tr>
      <w:tr w:rsidR="00CA0078" w14:paraId="4DC748DE" w14:textId="77777777" w:rsidTr="5FC21806">
        <w:tc>
          <w:tcPr>
            <w:cnfStyle w:val="001000000000" w:firstRow="0" w:lastRow="0" w:firstColumn="1" w:lastColumn="0" w:oddVBand="0" w:evenVBand="0" w:oddHBand="0" w:evenHBand="0" w:firstRowFirstColumn="0" w:firstRowLastColumn="0" w:lastRowFirstColumn="0" w:lastRowLastColumn="0"/>
            <w:tcW w:w="0" w:type="dxa"/>
            <w:tcPrChange w:id="164" w:author="Frederik Andersen" w:date="2016-03-17T12:52:00Z">
              <w:tcPr>
                <w:tcW w:w="2122" w:type="dxa"/>
              </w:tcPr>
            </w:tcPrChange>
          </w:tcPr>
          <w:p w14:paraId="4DC748DC" w14:textId="77777777" w:rsidR="00CA0078" w:rsidRDefault="00CA0078" w:rsidP="0016337B">
            <w:r>
              <w:t>Beskrivelse</w:t>
            </w:r>
          </w:p>
        </w:tc>
        <w:tc>
          <w:tcPr>
            <w:tcW w:w="0" w:type="dxa"/>
            <w:tcPrChange w:id="165" w:author="Frederik Andersen" w:date="2016-03-17T12:52:00Z">
              <w:tcPr>
                <w:tcW w:w="7506" w:type="dxa"/>
              </w:tcPr>
            </w:tcPrChange>
          </w:tcPr>
          <w:p w14:paraId="4DC748DD"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Enhederne er de aktører der modtager kommandoer fra styreboksen under den bruger konfigurerede simulering, og udføre de handlinger brugeren har ønsket.</w:t>
            </w:r>
          </w:p>
        </w:tc>
      </w:tr>
    </w:tbl>
    <w:p w14:paraId="4DC748DF" w14:textId="77777777" w:rsidR="00EC6826" w:rsidDel="005D11BD" w:rsidRDefault="00EC6826" w:rsidP="00EC6826">
      <w:pPr>
        <w:rPr>
          <w:del w:id="166" w:author="Nikolai Topping" w:date="2016-03-29T09:24:00Z"/>
        </w:rPr>
      </w:pPr>
      <w:bookmarkStart w:id="167" w:name="_Toc447008384"/>
      <w:bookmarkEnd w:id="167"/>
    </w:p>
    <w:p w14:paraId="4DC748E0" w14:textId="4D41E954" w:rsidR="008E1A1D" w:rsidDel="00416C91" w:rsidRDefault="008E1A1D">
      <w:pPr>
        <w:rPr>
          <w:del w:id="168" w:author="Nikolai Topping" w:date="2016-03-29T09:50:00Z"/>
          <w:rFonts w:asciiTheme="majorHAnsi" w:eastAsiaTheme="majorEastAsia" w:hAnsiTheme="majorHAnsi" w:cstheme="majorBidi"/>
          <w:color w:val="2E74B5" w:themeColor="accent1" w:themeShade="BF"/>
          <w:sz w:val="26"/>
          <w:szCs w:val="26"/>
        </w:rPr>
      </w:pPr>
      <w:del w:id="169" w:author="Nikolai Topping" w:date="2016-03-29T09:24:00Z">
        <w:r w:rsidDel="005D11BD">
          <w:br w:type="page"/>
        </w:r>
      </w:del>
    </w:p>
    <w:p w14:paraId="4DC748E1" w14:textId="08A1AECF" w:rsidR="00EC6826" w:rsidDel="005D11BD" w:rsidRDefault="00EC6826" w:rsidP="00416C91">
      <w:pPr>
        <w:pStyle w:val="Heading1"/>
        <w:rPr>
          <w:del w:id="170" w:author="Nikolai Topping" w:date="2016-03-29T09:24:00Z"/>
        </w:rPr>
      </w:pPr>
      <w:bookmarkStart w:id="171" w:name="_Toc447008385"/>
      <w:r>
        <w:t>Use cases</w:t>
      </w:r>
      <w:r w:rsidR="00CF7C91">
        <w:t>.</w:t>
      </w:r>
      <w:bookmarkEnd w:id="171"/>
    </w:p>
    <w:p w14:paraId="4DC748E2" w14:textId="267ADD95" w:rsidR="000B3DA2" w:rsidRDefault="000B3DA2" w:rsidP="00416C91">
      <w:pPr>
        <w:pStyle w:val="Heading1"/>
        <w:pPrChange w:id="172" w:author="Nikolai Topping" w:date="2016-03-29T09:50:00Z">
          <w:pPr/>
        </w:pPrChange>
      </w:pPr>
      <w:bookmarkStart w:id="173" w:name="_Toc447008386"/>
      <w:bookmarkEnd w:id="173"/>
    </w:p>
    <w:p w14:paraId="4DC748E3" w14:textId="50DDE843" w:rsidR="000B3DA2" w:rsidRDefault="000B3DA2" w:rsidP="00F172CD">
      <w:pPr>
        <w:pStyle w:val="Heading2"/>
      </w:pPr>
      <w:bookmarkStart w:id="174" w:name="_Toc447008387"/>
      <w:r>
        <w:t xml:space="preserve">Use Case </w:t>
      </w:r>
      <w:commentRangeStart w:id="175"/>
      <w:commentRangeStart w:id="176"/>
      <w:r>
        <w:t>diagram</w:t>
      </w:r>
      <w:commentRangeEnd w:id="175"/>
      <w:r w:rsidR="00A00307">
        <w:rPr>
          <w:rStyle w:val="CommentReference"/>
          <w:rFonts w:asciiTheme="minorHAnsi" w:eastAsiaTheme="minorHAnsi" w:hAnsiTheme="minorHAnsi" w:cstheme="minorBidi"/>
          <w:color w:val="auto"/>
        </w:rPr>
        <w:commentReference w:id="175"/>
      </w:r>
      <w:commentRangeEnd w:id="176"/>
      <w:r w:rsidR="00AF17A0">
        <w:rPr>
          <w:rStyle w:val="CommentReference"/>
          <w:rFonts w:asciiTheme="minorHAnsi" w:eastAsiaTheme="minorHAnsi" w:hAnsiTheme="minorHAnsi" w:cstheme="minorBidi"/>
          <w:color w:val="auto"/>
        </w:rPr>
        <w:commentReference w:id="176"/>
      </w:r>
      <w:r w:rsidR="00CF7C91">
        <w:t>.</w:t>
      </w:r>
      <w:bookmarkEnd w:id="174"/>
    </w:p>
    <w:p w14:paraId="4DC748E4" w14:textId="77777777" w:rsidR="000B3DA2" w:rsidRDefault="000B3DA2" w:rsidP="000B3DA2">
      <w:pPr>
        <w:keepNext/>
      </w:pPr>
      <w:r>
        <w:rPr>
          <w:noProof/>
          <w:lang w:val="en-US"/>
        </w:rPr>
        <w:drawing>
          <wp:inline distT="0" distB="0" distL="0" distR="0" wp14:anchorId="4DC749AC" wp14:editId="4DC749AD">
            <wp:extent cx="5006774" cy="3955123"/>
            <wp:effectExtent l="0" t="0" r="381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ør-kontekst-diagram.PNG"/>
                    <pic:cNvPicPr/>
                  </pic:nvPicPr>
                  <pic:blipFill>
                    <a:blip r:embed="rId11">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14:paraId="4DC748E5" w14:textId="77777777" w:rsidR="000B3DA2" w:rsidRPr="000B3DA2" w:rsidRDefault="000B3DA2" w:rsidP="000B3DA2">
      <w:pPr>
        <w:pStyle w:val="Caption"/>
      </w:pPr>
      <w:r>
        <w:t xml:space="preserve">Diagram </w:t>
      </w:r>
      <w:fldSimple w:instr=" SEQ Diagram \* ARABIC ">
        <w:r w:rsidRPr="5FC21806">
          <w:rPr>
            <w:rPrChange w:id="177" w:author="Frederik Andersen" w:date="2016-03-17T12:52:00Z">
              <w:rPr>
                <w:noProof/>
              </w:rPr>
            </w:rPrChange>
          </w:rPr>
          <w:t>2</w:t>
        </w:r>
      </w:fldSimple>
      <w:r>
        <w:t>: Use Case Diagram</w:t>
      </w:r>
    </w:p>
    <w:p w14:paraId="4DC748E6"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8E7" w14:textId="4471BEDB" w:rsidR="00EC6826" w:rsidRDefault="00A3616C" w:rsidP="005D11BD">
      <w:pPr>
        <w:pStyle w:val="Heading2"/>
        <w:numPr>
          <w:ilvl w:val="0"/>
          <w:numId w:val="0"/>
        </w:numPr>
        <w:ind w:left="576" w:hanging="576"/>
        <w:pPrChange w:id="178" w:author="Nikolai Topping" w:date="2016-03-29T09:25:00Z">
          <w:pPr>
            <w:pStyle w:val="Heading2"/>
          </w:pPr>
        </w:pPrChange>
      </w:pPr>
      <w:bookmarkStart w:id="179" w:name="_Toc447008388"/>
      <w:commentRangeStart w:id="180"/>
      <w:r>
        <w:lastRenderedPageBreak/>
        <w:t>Use case 1</w:t>
      </w:r>
      <w:r w:rsidR="00317627">
        <w:t>:</w:t>
      </w:r>
      <w:r>
        <w:t xml:space="preserve"> Opstart af System</w:t>
      </w:r>
      <w:r w:rsidR="00CF7C91">
        <w:t>.</w:t>
      </w:r>
      <w:commentRangeEnd w:id="180"/>
      <w:r>
        <w:rPr>
          <w:rStyle w:val="CommentReference"/>
        </w:rPr>
        <w:commentReference w:id="180"/>
      </w:r>
      <w:bookmarkEnd w:id="179"/>
    </w:p>
    <w:p w14:paraId="4DC748E8" w14:textId="77777777" w:rsidR="005376BA" w:rsidRDefault="005376BA" w:rsidP="005376BA">
      <w:pPr>
        <w:spacing w:line="240" w:lineRule="auto"/>
      </w:pPr>
      <w:r w:rsidRPr="00416C91">
        <w:rPr>
          <w:b/>
          <w:bCs/>
        </w:rPr>
        <w:t>Mål:</w:t>
      </w:r>
      <w:r>
        <w:rPr>
          <w:b/>
        </w:rPr>
        <w:br/>
      </w:r>
      <w:r>
        <w:t>At få startet systemet op og få adgang til software</w:t>
      </w:r>
    </w:p>
    <w:p w14:paraId="4DC748E9" w14:textId="77777777" w:rsidR="005376BA" w:rsidRDefault="005376BA" w:rsidP="005376BA">
      <w:r w:rsidRPr="00416C91">
        <w:rPr>
          <w:b/>
          <w:bCs/>
        </w:rPr>
        <w:t>Initiering</w:t>
      </w:r>
      <w:r>
        <w:rPr>
          <w:b/>
        </w:rPr>
        <w:br/>
      </w:r>
      <w:r>
        <w:t>Initieres af bruger.</w:t>
      </w:r>
    </w:p>
    <w:p w14:paraId="4DC748EA" w14:textId="0806E7F3" w:rsidR="005376BA" w:rsidRPr="005471FF" w:rsidRDefault="005376BA" w:rsidP="005376BA">
      <w:pPr>
        <w:spacing w:line="240" w:lineRule="auto"/>
      </w:pPr>
      <w:r w:rsidRPr="005471FF">
        <w:rPr>
          <w:rStyle w:val="Strong"/>
        </w:rPr>
        <w:t>Aktører:</w:t>
      </w:r>
      <w:r w:rsidRPr="00E20FF8">
        <w:br/>
      </w:r>
      <w:commentRangeStart w:id="181"/>
      <w:r>
        <w:t>Bruger (primær)</w:t>
      </w:r>
      <w:del w:id="182" w:author="Nikolai Topping" w:date="2016-03-29T09:25:00Z">
        <w:r w:rsidDel="005D11BD">
          <w:delText>:</w:delText>
        </w:r>
      </w:del>
      <w:r>
        <w:br/>
      </w:r>
      <w:commentRangeStart w:id="183"/>
      <w:r>
        <w:t>Computer Software (sekundær)</w:t>
      </w:r>
      <w:del w:id="184" w:author="Nikolai Topping" w:date="2016-03-29T09:25:00Z">
        <w:r w:rsidDel="005D11BD">
          <w:delText>:</w:delText>
        </w:r>
      </w:del>
      <w:ins w:id="185" w:author="Nikolai Topping" w:date="2016-03-29T09:25:00Z">
        <w:r w:rsidR="005D11BD" w:rsidDel="005D11BD">
          <w:t xml:space="preserve"> </w:t>
        </w:r>
      </w:ins>
      <w:del w:id="186" w:author="Nikolai Topping" w:date="2016-03-29T09:25:00Z">
        <w:r w:rsidDel="005D11BD">
          <w:delText xml:space="preserve"> </w:delText>
        </w:r>
        <w:commentRangeEnd w:id="183"/>
        <w:r w:rsidDel="005D11BD">
          <w:rPr>
            <w:rStyle w:val="CommentReference"/>
          </w:rPr>
          <w:commentReference w:id="183"/>
        </w:r>
        <w:commentRangeEnd w:id="181"/>
        <w:r w:rsidR="43BBE1EA" w:rsidDel="005D11BD">
          <w:rPr>
            <w:rStyle w:val="CommentReference"/>
          </w:rPr>
          <w:commentReference w:id="181"/>
        </w:r>
      </w:del>
    </w:p>
    <w:p w14:paraId="4DC748EB" w14:textId="77777777" w:rsidR="005376BA" w:rsidRPr="005471FF" w:rsidRDefault="005376BA" w:rsidP="005376BA">
      <w:pPr>
        <w:spacing w:line="240" w:lineRule="auto"/>
      </w:pPr>
      <w:r w:rsidRPr="005471FF">
        <w:rPr>
          <w:rStyle w:val="Strong"/>
        </w:rPr>
        <w:t xml:space="preserve">Referencer: </w:t>
      </w:r>
      <w:r>
        <w:rPr>
          <w:rStyle w:val="Strong"/>
        </w:rPr>
        <w:br/>
      </w:r>
      <w:r>
        <w:t>Ingen.</w:t>
      </w:r>
    </w:p>
    <w:p w14:paraId="4DC748EC" w14:textId="77777777" w:rsidR="005376BA" w:rsidRPr="005471FF" w:rsidRDefault="005376BA" w:rsidP="005376BA">
      <w:pPr>
        <w:spacing w:line="240" w:lineRule="auto"/>
      </w:pPr>
      <w:r w:rsidRPr="005471FF">
        <w:rPr>
          <w:rStyle w:val="Strong"/>
        </w:rPr>
        <w:t>Samtidige forekomster:</w:t>
      </w:r>
      <w:r>
        <w:rPr>
          <w:rStyle w:val="Strong"/>
        </w:rPr>
        <w:br/>
      </w:r>
      <w:r>
        <w:t>Der kan kun kører en session af PC software af gangen.</w:t>
      </w:r>
    </w:p>
    <w:p w14:paraId="4DC748ED" w14:textId="77777777" w:rsidR="005376BA" w:rsidRPr="005471FF" w:rsidRDefault="005376BA" w:rsidP="005376BA">
      <w:pPr>
        <w:spacing w:line="240" w:lineRule="auto"/>
      </w:pPr>
      <w:r w:rsidRPr="005471FF">
        <w:rPr>
          <w:rStyle w:val="Strong"/>
        </w:rPr>
        <w:t>Forudsætninger:</w:t>
      </w:r>
      <w:r>
        <w:rPr>
          <w:rStyle w:val="Strong"/>
        </w:rPr>
        <w:br/>
      </w:r>
      <w:r>
        <w:t>Styreboks og PC er forbundet korrekt.</w:t>
      </w:r>
    </w:p>
    <w:p w14:paraId="4DC748EE" w14:textId="77777777" w:rsidR="005376BA" w:rsidRDefault="005376BA" w:rsidP="005376BA">
      <w:pPr>
        <w:spacing w:line="240" w:lineRule="auto"/>
      </w:pPr>
      <w:r w:rsidRPr="005471FF">
        <w:rPr>
          <w:rStyle w:val="Strong"/>
        </w:rPr>
        <w:t>Resultat:</w:t>
      </w:r>
      <w:r>
        <w:rPr>
          <w:rStyle w:val="Strong"/>
        </w:rPr>
        <w:br/>
      </w:r>
      <w:r>
        <w:t>Software starter op og viser grafisk brugerflade, og afventer bruger-input.</w:t>
      </w:r>
    </w:p>
    <w:p w14:paraId="4DC748EF" w14:textId="77777777" w:rsidR="005376BA" w:rsidRPr="005471FF" w:rsidRDefault="005376BA" w:rsidP="005376BA">
      <w:pPr>
        <w:spacing w:line="240" w:lineRule="auto"/>
        <w:rPr>
          <w:rStyle w:val="Strong"/>
        </w:rPr>
      </w:pPr>
      <w:r w:rsidRPr="005471FF">
        <w:rPr>
          <w:rStyle w:val="Strong"/>
        </w:rPr>
        <w:t>Hovedscenarie:</w:t>
      </w:r>
    </w:p>
    <w:p w14:paraId="4DC748F0" w14:textId="77777777" w:rsidR="005376BA" w:rsidRDefault="005376BA" w:rsidP="005376BA">
      <w:pPr>
        <w:pStyle w:val="ListParagraph"/>
        <w:numPr>
          <w:ilvl w:val="0"/>
          <w:numId w:val="2"/>
        </w:numPr>
        <w:spacing w:line="240" w:lineRule="auto"/>
      </w:pPr>
      <w:r>
        <w:t>Bruger starter PC software.</w:t>
      </w:r>
    </w:p>
    <w:p w14:paraId="4DC748F1" w14:textId="77777777" w:rsidR="005376BA" w:rsidRDefault="005376BA" w:rsidP="005376BA">
      <w:pPr>
        <w:pStyle w:val="ListParagraph"/>
        <w:spacing w:line="240" w:lineRule="auto"/>
        <w:ind w:left="792"/>
      </w:pPr>
      <w:r>
        <w:t>[Udvidelse 1: Software kører allerede.]</w:t>
      </w:r>
    </w:p>
    <w:p w14:paraId="4DC748F2" w14:textId="77777777" w:rsidR="005376BA" w:rsidRDefault="005376BA" w:rsidP="005376BA">
      <w:pPr>
        <w:pStyle w:val="ListParagraph"/>
        <w:numPr>
          <w:ilvl w:val="0"/>
          <w:numId w:val="2"/>
        </w:numPr>
        <w:spacing w:line="240" w:lineRule="auto"/>
      </w:pPr>
      <w:r>
        <w:t>Software anmoder bruger om indtastning af kode.</w:t>
      </w:r>
    </w:p>
    <w:p w14:paraId="4DC748F3" w14:textId="77777777" w:rsidR="005376BA" w:rsidRDefault="005376BA" w:rsidP="005376BA">
      <w:pPr>
        <w:pStyle w:val="ListParagraph"/>
        <w:numPr>
          <w:ilvl w:val="0"/>
          <w:numId w:val="2"/>
        </w:numPr>
        <w:spacing w:line="240" w:lineRule="auto"/>
      </w:pPr>
      <w:r>
        <w:t>Bruger indtaster kode på kodelås og trykker på godkend.</w:t>
      </w:r>
    </w:p>
    <w:p w14:paraId="4DC748F4" w14:textId="77777777" w:rsidR="005376BA" w:rsidRDefault="005376BA" w:rsidP="005376BA">
      <w:pPr>
        <w:pStyle w:val="ListParagraph"/>
        <w:spacing w:line="240" w:lineRule="auto"/>
        <w:ind w:left="792"/>
      </w:pPr>
      <w:r>
        <w:t>[Udvidelse 2: Forkert kode indtastet.]</w:t>
      </w:r>
    </w:p>
    <w:p w14:paraId="4DC748F5" w14:textId="77777777" w:rsidR="005376BA" w:rsidRDefault="005376BA" w:rsidP="005376BA">
      <w:pPr>
        <w:pStyle w:val="ListParagraph"/>
        <w:numPr>
          <w:ilvl w:val="0"/>
          <w:numId w:val="2"/>
        </w:numPr>
        <w:spacing w:line="240" w:lineRule="auto"/>
      </w:pPr>
      <w:r>
        <w:t>PC software skifter til forsiden i grafisk brugerflade, og afventer bruger-input.</w:t>
      </w:r>
    </w:p>
    <w:p w14:paraId="4DC748F6" w14:textId="77777777" w:rsidR="005376BA" w:rsidRDefault="005376BA" w:rsidP="005376BA">
      <w:pPr>
        <w:pStyle w:val="ListParagraph"/>
        <w:spacing w:line="240" w:lineRule="auto"/>
        <w:ind w:left="792"/>
      </w:pPr>
      <w:r>
        <w:t>[Udvidelse 3: Der er opstået fejl siden sidste pc tilslutning]</w:t>
      </w:r>
    </w:p>
    <w:p w14:paraId="4DC748F7" w14:textId="77777777" w:rsidR="005376BA" w:rsidRDefault="005376BA" w:rsidP="005376BA">
      <w:pPr>
        <w:spacing w:line="240" w:lineRule="auto"/>
      </w:pPr>
    </w:p>
    <w:p w14:paraId="4DC748F8" w14:textId="77777777" w:rsidR="005376BA" w:rsidRDefault="005376BA" w:rsidP="005376BA">
      <w:pPr>
        <w:rPr>
          <w:rStyle w:val="Strong"/>
        </w:rPr>
      </w:pPr>
      <w:r>
        <w:rPr>
          <w:rStyle w:val="Strong"/>
        </w:rPr>
        <w:t>Udvidelser:</w:t>
      </w:r>
    </w:p>
    <w:p w14:paraId="4DC748F9" w14:textId="77777777" w:rsidR="005376BA" w:rsidRPr="00990E08" w:rsidRDefault="005376BA" w:rsidP="005376BA">
      <w:pPr>
        <w:rPr>
          <w:rStyle w:val="Strong"/>
        </w:rPr>
      </w:pPr>
      <w:r w:rsidRPr="00990E08">
        <w:rPr>
          <w:rStyle w:val="Strong"/>
        </w:rPr>
        <w:t xml:space="preserve">[Udvidelse 1: </w:t>
      </w:r>
      <w:r w:rsidRPr="00990E08">
        <w:t>Software kører allerede</w:t>
      </w:r>
      <w:r w:rsidRPr="00990E08">
        <w:rPr>
          <w:rStyle w:val="Strong"/>
        </w:rPr>
        <w:t>]</w:t>
      </w:r>
    </w:p>
    <w:p w14:paraId="4DC748FA" w14:textId="77777777" w:rsidR="005376BA" w:rsidRDefault="005376BA" w:rsidP="005376BA">
      <w:pPr>
        <w:pStyle w:val="ListParagraph"/>
        <w:numPr>
          <w:ilvl w:val="0"/>
          <w:numId w:val="3"/>
        </w:numPr>
        <w:spacing w:line="240" w:lineRule="auto"/>
      </w:pPr>
      <w:r>
        <w:t>Computeren giver brugeren en meddelelse om at programmet allerede kører, og anmoder om at lukke den seneste opstartede version af programmet ned.</w:t>
      </w:r>
    </w:p>
    <w:p w14:paraId="4DC748FB" w14:textId="77777777" w:rsidR="005376BA" w:rsidRPr="00990E08" w:rsidRDefault="005376BA" w:rsidP="005376BA">
      <w:pPr>
        <w:rPr>
          <w:rStyle w:val="Strong"/>
        </w:rPr>
      </w:pPr>
      <w:r w:rsidRPr="00990E08">
        <w:rPr>
          <w:rStyle w:val="Strong"/>
        </w:rPr>
        <w:t xml:space="preserve">[Udvidelse 2: </w:t>
      </w:r>
      <w:r w:rsidRPr="00990E08">
        <w:t>Forkert kode indtastet</w:t>
      </w:r>
      <w:r w:rsidRPr="00990E08">
        <w:rPr>
          <w:rStyle w:val="Strong"/>
        </w:rPr>
        <w:t>]</w:t>
      </w:r>
    </w:p>
    <w:p w14:paraId="4DC748FC" w14:textId="77777777" w:rsidR="005376BA" w:rsidRDefault="005376BA" w:rsidP="005376BA">
      <w:pPr>
        <w:pStyle w:val="ListParagraph"/>
        <w:numPr>
          <w:ilvl w:val="0"/>
          <w:numId w:val="5"/>
        </w:numPr>
        <w:spacing w:line="240" w:lineRule="auto"/>
      </w:pPr>
      <w:commentRangeStart w:id="187"/>
      <w:r>
        <w:t>Computeren giver brugeren en meddelelse om at den indtastede kode er forkert, og går til punkt 2.</w:t>
      </w:r>
    </w:p>
    <w:p w14:paraId="4DC748FD" w14:textId="77777777" w:rsidR="005376BA" w:rsidRPr="00990E08" w:rsidRDefault="005376BA" w:rsidP="005376BA">
      <w:pPr>
        <w:rPr>
          <w:rStyle w:val="Strong"/>
          <w:b w:val="0"/>
        </w:rPr>
      </w:pPr>
      <w:commentRangeStart w:id="188"/>
      <w:r w:rsidRPr="00990E08">
        <w:rPr>
          <w:rStyle w:val="Strong"/>
        </w:rPr>
        <w:t xml:space="preserve">[Udvidelse 3: </w:t>
      </w:r>
      <w:r w:rsidRPr="00990E08">
        <w:t>Der er opstået fejl siden sidste pc tilslutning</w:t>
      </w:r>
      <w:r w:rsidRPr="00990E08">
        <w:rPr>
          <w:rStyle w:val="Strong"/>
        </w:rPr>
        <w:t>]</w:t>
      </w:r>
    </w:p>
    <w:p w14:paraId="4DC748FE" w14:textId="5B04E76E" w:rsidR="005376BA" w:rsidRDefault="005376BA" w:rsidP="005376BA">
      <w:pPr>
        <w:pStyle w:val="ListParagraph"/>
        <w:numPr>
          <w:ilvl w:val="0"/>
          <w:numId w:val="4"/>
        </w:numPr>
        <w:spacing w:line="240" w:lineRule="auto"/>
      </w:pPr>
      <w:r>
        <w:t>Computeren viser de opståede fejl siden sidste pc tilslutning.</w:t>
      </w:r>
      <w:commentRangeEnd w:id="188"/>
      <w:r>
        <w:commentReference w:id="188"/>
      </w:r>
      <w:commentRangeEnd w:id="187"/>
      <w:r>
        <w:commentReference w:id="187"/>
      </w:r>
    </w:p>
    <w:p w14:paraId="4DC748FF"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00" w14:textId="77777777" w:rsidR="005376BA" w:rsidRDefault="005376BA" w:rsidP="005D11BD">
      <w:pPr>
        <w:pStyle w:val="Heading2"/>
        <w:numPr>
          <w:ilvl w:val="0"/>
          <w:numId w:val="0"/>
        </w:numPr>
        <w:ind w:left="576" w:hanging="576"/>
        <w:pPrChange w:id="189" w:author="Nikolai Topping" w:date="2016-03-29T09:25:00Z">
          <w:pPr>
            <w:pStyle w:val="Heading2"/>
          </w:pPr>
        </w:pPrChange>
      </w:pPr>
      <w:bookmarkStart w:id="190" w:name="_Toc447008389"/>
      <w:r>
        <w:lastRenderedPageBreak/>
        <w:t>Use Case 2: Status forespørgsel</w:t>
      </w:r>
      <w:r w:rsidRPr="00CC21FB">
        <w:t>.</w:t>
      </w:r>
      <w:bookmarkEnd w:id="190"/>
    </w:p>
    <w:p w14:paraId="4DC74901" w14:textId="77777777" w:rsidR="005376BA" w:rsidRDefault="005376BA" w:rsidP="005376BA">
      <w:r w:rsidRPr="00416C91">
        <w:rPr>
          <w:b/>
          <w:bCs/>
        </w:rPr>
        <w:t>Mål:</w:t>
      </w:r>
      <w:r>
        <w:rPr>
          <w:b/>
        </w:rPr>
        <w:br/>
      </w:r>
      <w:r>
        <w:t>Der kan på PC-software ses en statusoversigt over alle tilsluttede enheder</w:t>
      </w:r>
    </w:p>
    <w:p w14:paraId="4DC74902" w14:textId="77777777" w:rsidR="005376BA" w:rsidRDefault="005376BA" w:rsidP="005376BA">
      <w:r w:rsidRPr="00416C91">
        <w:rPr>
          <w:b/>
          <w:bCs/>
        </w:rPr>
        <w:t>Initiering</w:t>
      </w:r>
      <w:r>
        <w:rPr>
          <w:b/>
        </w:rPr>
        <w:br/>
      </w:r>
      <w:r>
        <w:t>Initieres af bruger.</w:t>
      </w:r>
    </w:p>
    <w:p w14:paraId="4DC74903" w14:textId="6DE5BB75" w:rsidR="005376BA" w:rsidRPr="005471FF" w:rsidRDefault="005376BA" w:rsidP="005376BA">
      <w:r w:rsidRPr="005471FF">
        <w:rPr>
          <w:rStyle w:val="Strong"/>
        </w:rPr>
        <w:t>Aktører:</w:t>
      </w:r>
      <w:r w:rsidRPr="00E20FF8">
        <w:br/>
      </w:r>
      <w:commentRangeStart w:id="191"/>
      <w:r>
        <w:t>Bruger (primær)</w:t>
      </w:r>
      <w:del w:id="192" w:author="Nikolai Topping" w:date="2016-03-29T09:28:00Z">
        <w:r w:rsidDel="005D11BD">
          <w:delText>:</w:delText>
        </w:r>
      </w:del>
      <w:commentRangeEnd w:id="191"/>
      <w:r w:rsidR="43BBE1EA">
        <w:rPr>
          <w:rStyle w:val="CommentReference"/>
        </w:rPr>
        <w:commentReference w:id="191"/>
      </w:r>
      <w:r>
        <w:br/>
      </w:r>
      <w:commentRangeStart w:id="193"/>
      <w:r>
        <w:t xml:space="preserve">Computer software (sekundær) </w:t>
      </w:r>
      <w:commentRangeEnd w:id="193"/>
      <w:r>
        <w:rPr>
          <w:rStyle w:val="CommentReference"/>
        </w:rPr>
        <w:commentReference w:id="193"/>
      </w:r>
    </w:p>
    <w:p w14:paraId="4DC74904" w14:textId="77777777" w:rsidR="005376BA" w:rsidRPr="005471FF" w:rsidRDefault="005376BA" w:rsidP="005376BA">
      <w:r w:rsidRPr="005471FF">
        <w:rPr>
          <w:rStyle w:val="Strong"/>
        </w:rPr>
        <w:t xml:space="preserve">Referencer: </w:t>
      </w:r>
      <w:r>
        <w:rPr>
          <w:rStyle w:val="Strong"/>
        </w:rPr>
        <w:br/>
      </w:r>
      <w:r>
        <w:t>Ingen.</w:t>
      </w:r>
    </w:p>
    <w:p w14:paraId="4DC74905" w14:textId="77777777" w:rsidR="005376BA" w:rsidRPr="005471FF" w:rsidRDefault="005376BA" w:rsidP="005376BA">
      <w:r w:rsidRPr="005471FF">
        <w:rPr>
          <w:rStyle w:val="Strong"/>
        </w:rPr>
        <w:t>Samtidige forekomster:</w:t>
      </w:r>
      <w:r>
        <w:rPr>
          <w:rStyle w:val="Strong"/>
        </w:rPr>
        <w:br/>
      </w:r>
      <w:r>
        <w:t>ingen</w:t>
      </w:r>
    </w:p>
    <w:p w14:paraId="4DC74906" w14:textId="77777777" w:rsidR="005376BA" w:rsidRPr="005471FF" w:rsidRDefault="005376BA" w:rsidP="005376BA">
      <w:r w:rsidRPr="005471FF">
        <w:rPr>
          <w:rStyle w:val="Strong"/>
        </w:rPr>
        <w:t>Forudsætninger:</w:t>
      </w:r>
      <w:r>
        <w:rPr>
          <w:rStyle w:val="Strong"/>
        </w:rPr>
        <w:br/>
      </w:r>
      <w:r>
        <w:t>Styreboks og PC er forbundet korrekt og opstartet.</w:t>
      </w:r>
    </w:p>
    <w:p w14:paraId="4DC74907" w14:textId="77777777" w:rsidR="005376BA" w:rsidRPr="0084684D" w:rsidRDefault="005376BA" w:rsidP="005376BA">
      <w:r w:rsidRPr="005471FF">
        <w:rPr>
          <w:rStyle w:val="Strong"/>
        </w:rPr>
        <w:t>Resultat:</w:t>
      </w:r>
      <w:bookmarkStart w:id="194" w:name="_GoBack"/>
      <w:bookmarkEnd w:id="194"/>
      <w:r>
        <w:rPr>
          <w:rStyle w:val="Strong"/>
        </w:rPr>
        <w:br/>
      </w:r>
      <w:r>
        <w:t>PC program viser status oversigt.</w:t>
      </w:r>
    </w:p>
    <w:p w14:paraId="4DC74908" w14:textId="77777777" w:rsidR="005376BA" w:rsidRPr="005471FF" w:rsidRDefault="005376BA" w:rsidP="005376BA">
      <w:pPr>
        <w:rPr>
          <w:rStyle w:val="Strong"/>
        </w:rPr>
      </w:pPr>
      <w:commentRangeStart w:id="195"/>
      <w:r w:rsidRPr="005471FF">
        <w:rPr>
          <w:rStyle w:val="Strong"/>
        </w:rPr>
        <w:t>Hovedscenarie:</w:t>
      </w:r>
    </w:p>
    <w:p w14:paraId="4DC74909" w14:textId="77777777" w:rsidR="005376BA" w:rsidRDefault="005376BA" w:rsidP="005376BA">
      <w:pPr>
        <w:pStyle w:val="ListParagraph"/>
        <w:numPr>
          <w:ilvl w:val="0"/>
          <w:numId w:val="6"/>
        </w:numPr>
      </w:pPr>
      <w:r>
        <w:t>Bruger anmoder om status på enhed(er) via den grafiske brugerflade.</w:t>
      </w:r>
    </w:p>
    <w:p w14:paraId="4DC7490A" w14:textId="77777777" w:rsidR="005376BA" w:rsidRDefault="005376BA" w:rsidP="005376BA">
      <w:pPr>
        <w:pStyle w:val="ListParagraph"/>
        <w:numPr>
          <w:ilvl w:val="0"/>
          <w:numId w:val="6"/>
        </w:numPr>
      </w:pPr>
      <w:r>
        <w:t>Program henter status på enhed(er)</w:t>
      </w:r>
    </w:p>
    <w:p w14:paraId="4DC7490B" w14:textId="17061BDB" w:rsidR="005376BA" w:rsidRPr="00855971" w:rsidRDefault="005376BA" w:rsidP="005376BA">
      <w:pPr>
        <w:pStyle w:val="ListParagraph"/>
        <w:numPr>
          <w:ilvl w:val="0"/>
          <w:numId w:val="6"/>
        </w:numPr>
      </w:pPr>
      <w:r>
        <w:t>PC program viser status oversigt.</w:t>
      </w:r>
      <w:commentRangeEnd w:id="195"/>
      <w:r>
        <w:commentReference w:id="195"/>
      </w:r>
    </w:p>
    <w:p w14:paraId="4DC7490C" w14:textId="77777777" w:rsidR="008E1A1D" w:rsidDel="005D11BD" w:rsidRDefault="008E1A1D">
      <w:pPr>
        <w:rPr>
          <w:del w:id="196" w:author="Nikolai Topping" w:date="2016-03-29T09:29:00Z"/>
          <w:rFonts w:asciiTheme="majorHAnsi" w:eastAsiaTheme="majorEastAsia" w:hAnsiTheme="majorHAnsi" w:cstheme="majorBidi"/>
          <w:color w:val="1F4D78" w:themeColor="accent1" w:themeShade="7F"/>
          <w:sz w:val="24"/>
          <w:szCs w:val="24"/>
        </w:rPr>
      </w:pPr>
    </w:p>
    <w:p w14:paraId="4DC7490D" w14:textId="77777777" w:rsidR="008E1A1D" w:rsidRDefault="008E1A1D">
      <w:pPr>
        <w:rPr>
          <w:rFonts w:asciiTheme="majorHAnsi" w:eastAsiaTheme="majorEastAsia" w:hAnsiTheme="majorHAnsi" w:cstheme="majorBidi"/>
          <w:color w:val="1F4D78" w:themeColor="accent1" w:themeShade="7F"/>
          <w:sz w:val="24"/>
          <w:szCs w:val="24"/>
        </w:rPr>
      </w:pPr>
    </w:p>
    <w:p w14:paraId="4DC7490E" w14:textId="77777777" w:rsidR="00317627" w:rsidRDefault="00317627" w:rsidP="005D11BD">
      <w:pPr>
        <w:pStyle w:val="Heading2"/>
        <w:numPr>
          <w:ilvl w:val="0"/>
          <w:numId w:val="0"/>
        </w:numPr>
        <w:ind w:left="576" w:hanging="576"/>
        <w:pPrChange w:id="197" w:author="Nikolai Topping" w:date="2016-03-29T09:26:00Z">
          <w:pPr>
            <w:pStyle w:val="Heading2"/>
          </w:pPr>
        </w:pPrChange>
      </w:pPr>
      <w:bookmarkStart w:id="198" w:name="_Toc447008390"/>
      <w:r>
        <w:t>Use Case 3: Tilføjelse af enhed</w:t>
      </w:r>
      <w:r w:rsidR="00CF7C91">
        <w:t>.</w:t>
      </w:r>
      <w:bookmarkEnd w:id="198"/>
    </w:p>
    <w:p w14:paraId="4DC7490F" w14:textId="77777777" w:rsidR="00317627" w:rsidRDefault="00317627" w:rsidP="00317627">
      <w:r w:rsidRPr="00416C91">
        <w:rPr>
          <w:b/>
          <w:bCs/>
        </w:rPr>
        <w:t>Mål:</w:t>
      </w:r>
      <w:r>
        <w:rPr>
          <w:b/>
        </w:rPr>
        <w:br/>
      </w:r>
      <w:r>
        <w:t>At brugeren tilføjer en enhed til systemet.</w:t>
      </w:r>
    </w:p>
    <w:p w14:paraId="4DC74910" w14:textId="77777777" w:rsidR="00317627" w:rsidRDefault="00317627" w:rsidP="00317627">
      <w:r w:rsidRPr="00416C91">
        <w:rPr>
          <w:b/>
          <w:bCs/>
        </w:rPr>
        <w:t>Initiering</w:t>
      </w:r>
      <w:r>
        <w:rPr>
          <w:b/>
        </w:rPr>
        <w:br/>
      </w:r>
      <w:r>
        <w:t>Initieres af bruger.</w:t>
      </w:r>
    </w:p>
    <w:p w14:paraId="4DC74911" w14:textId="52C3C969" w:rsidR="00317627" w:rsidRDefault="00317627" w:rsidP="00317627">
      <w:r w:rsidRPr="00416C91">
        <w:rPr>
          <w:b/>
          <w:bCs/>
        </w:rPr>
        <w:t>Aktører:</w:t>
      </w:r>
      <w:r>
        <w:rPr>
          <w:b/>
        </w:rPr>
        <w:br/>
      </w:r>
      <w:r>
        <w:t>Bruger(primær)</w:t>
      </w:r>
      <w:del w:id="199" w:author="Nikolai Topping" w:date="2016-03-29T09:34:00Z">
        <w:r w:rsidDel="005D11BD">
          <w:delText>: Vælger hvilken enhed der skal tilføjes.</w:delText>
        </w:r>
      </w:del>
      <w:r>
        <w:br/>
        <w:t>Computer Software(sekundær</w:t>
      </w:r>
      <w:ins w:id="200" w:author="Nikolai Topping" w:date="2016-03-29T09:34:00Z">
        <w:r w:rsidR="005D11BD">
          <w:t>)</w:t>
        </w:r>
      </w:ins>
      <w:del w:id="201" w:author="Nikolai Topping" w:date="2016-03-29T09:34:00Z">
        <w:r w:rsidDel="005D11BD">
          <w:delText>): Modtager og videresender informationer om den givne enhed.</w:delText>
        </w:r>
      </w:del>
    </w:p>
    <w:p w14:paraId="4DC74912" w14:textId="77777777" w:rsidR="00317627" w:rsidRDefault="00317627" w:rsidP="00317627">
      <w:r w:rsidRPr="00416C91">
        <w:rPr>
          <w:b/>
          <w:bCs/>
        </w:rPr>
        <w:t>Referencer:</w:t>
      </w:r>
      <w:r>
        <w:rPr>
          <w:b/>
        </w:rPr>
        <w:br/>
      </w:r>
      <w:r>
        <w:t>Ingen.</w:t>
      </w:r>
    </w:p>
    <w:p w14:paraId="4DC74913" w14:textId="2D43CFDA" w:rsidR="00317627" w:rsidRDefault="00317627" w:rsidP="00317627">
      <w:commentRangeStart w:id="202"/>
      <w:r w:rsidRPr="00416C91">
        <w:rPr>
          <w:b/>
          <w:bCs/>
        </w:rPr>
        <w:t>Samtidige forekomster:</w:t>
      </w:r>
      <w:r>
        <w:rPr>
          <w:b/>
        </w:rPr>
        <w:br/>
      </w:r>
      <w:r>
        <w:t>Ingen.</w:t>
      </w:r>
      <w:commentRangeEnd w:id="202"/>
      <w:r>
        <w:rPr>
          <w:rStyle w:val="CommentReference"/>
        </w:rPr>
        <w:commentReference w:id="202"/>
      </w:r>
    </w:p>
    <w:p w14:paraId="4DC74914" w14:textId="77777777" w:rsidR="00317627" w:rsidRDefault="00317627" w:rsidP="00317627">
      <w:r w:rsidRPr="00416C91">
        <w:rPr>
          <w:b/>
          <w:bCs/>
        </w:rPr>
        <w:t>Forudsætning:</w:t>
      </w:r>
      <w:r>
        <w:rPr>
          <w:b/>
        </w:rPr>
        <w:br/>
      </w:r>
      <w:r>
        <w:t>UC1 er udført.</w:t>
      </w:r>
    </w:p>
    <w:p w14:paraId="4DC74915" w14:textId="77777777" w:rsidR="00317627" w:rsidRDefault="00317627" w:rsidP="00317627">
      <w:r w:rsidRPr="00416C91">
        <w:rPr>
          <w:b/>
          <w:bCs/>
        </w:rPr>
        <w:t>Resultat:</w:t>
      </w:r>
      <w:r>
        <w:rPr>
          <w:b/>
        </w:rPr>
        <w:br/>
      </w:r>
      <w:r>
        <w:t>Den givne enhed bliver tilføjet til systemet.</w:t>
      </w:r>
    </w:p>
    <w:p w14:paraId="4DC74916" w14:textId="77777777" w:rsidR="00317627" w:rsidRDefault="00317627" w:rsidP="00317627">
      <w:pPr>
        <w:rPr>
          <w:b/>
        </w:rPr>
      </w:pPr>
      <w:r w:rsidRPr="00416C91">
        <w:rPr>
          <w:b/>
          <w:bCs/>
        </w:rPr>
        <w:lastRenderedPageBreak/>
        <w:t>Hovedscenarie:</w:t>
      </w:r>
    </w:p>
    <w:p w14:paraId="4DC74917" w14:textId="77777777" w:rsidR="00317627" w:rsidRDefault="00317627" w:rsidP="00317627">
      <w:pPr>
        <w:pStyle w:val="ListParagraph"/>
        <w:numPr>
          <w:ilvl w:val="0"/>
          <w:numId w:val="7"/>
        </w:numPr>
      </w:pPr>
      <w:r>
        <w:t>Brugeren tilslutter enheden til lysnettet.</w:t>
      </w:r>
    </w:p>
    <w:p w14:paraId="4DC74918" w14:textId="77777777" w:rsidR="00317627" w:rsidRDefault="00317627" w:rsidP="00317627">
      <w:pPr>
        <w:pStyle w:val="ListParagraph"/>
        <w:numPr>
          <w:ilvl w:val="0"/>
          <w:numId w:val="7"/>
        </w:numPr>
      </w:pPr>
      <w:r>
        <w:t>Brugeren vælger tilføj enhed.</w:t>
      </w:r>
    </w:p>
    <w:p w14:paraId="4DC74919" w14:textId="77777777" w:rsidR="00317627" w:rsidRDefault="00317627" w:rsidP="00317627">
      <w:pPr>
        <w:pStyle w:val="ListParagraph"/>
        <w:numPr>
          <w:ilvl w:val="0"/>
          <w:numId w:val="7"/>
        </w:numPr>
      </w:pPr>
      <w:r>
        <w:t>Brugeren indtaster enhedens adresse.</w:t>
      </w:r>
    </w:p>
    <w:p w14:paraId="4DC7491A" w14:textId="77777777" w:rsidR="00317627" w:rsidRDefault="00317627" w:rsidP="00317627">
      <w:pPr>
        <w:pStyle w:val="ListParagraph"/>
        <w:numPr>
          <w:ilvl w:val="0"/>
          <w:numId w:val="7"/>
        </w:numPr>
      </w:pPr>
      <w:r>
        <w:t>Brugeren vælger tildel rum.</w:t>
      </w:r>
      <w:r>
        <w:br/>
        <w:t>[Udvidelse 1: Brugeren tildeler ikke et rum.]</w:t>
      </w:r>
    </w:p>
    <w:p w14:paraId="4DC7491B" w14:textId="77777777" w:rsidR="00317627" w:rsidRDefault="00317627" w:rsidP="00317627">
      <w:pPr>
        <w:pStyle w:val="ListParagraph"/>
        <w:numPr>
          <w:ilvl w:val="0"/>
          <w:numId w:val="7"/>
        </w:numPr>
      </w:pPr>
      <w:r>
        <w:t>Brugeren vælger hvilket rum enheden skal tildeles.</w:t>
      </w:r>
      <w:r>
        <w:br/>
        <w:t xml:space="preserve">[Udvidelse 2: Der findes </w:t>
      </w:r>
      <w:commentRangeStart w:id="203"/>
      <w:r>
        <w:t>ingen rum</w:t>
      </w:r>
      <w:commentRangeEnd w:id="203"/>
      <w:r w:rsidR="007D12F6">
        <w:rPr>
          <w:rStyle w:val="CommentReference"/>
        </w:rPr>
        <w:commentReference w:id="203"/>
      </w:r>
      <w:r>
        <w:t>.]</w:t>
      </w:r>
    </w:p>
    <w:p w14:paraId="4DC7491C" w14:textId="77777777" w:rsidR="00317627" w:rsidRDefault="00317627" w:rsidP="00317627">
      <w:pPr>
        <w:pStyle w:val="ListParagraph"/>
        <w:numPr>
          <w:ilvl w:val="0"/>
          <w:numId w:val="7"/>
        </w:numPr>
      </w:pPr>
      <w:r>
        <w:t>Brugeren trykker OK.</w:t>
      </w:r>
    </w:p>
    <w:p w14:paraId="4DC7491D" w14:textId="77777777" w:rsidR="00317627" w:rsidRDefault="00317627" w:rsidP="00317627">
      <w:pPr>
        <w:pStyle w:val="ListParagraph"/>
      </w:pPr>
      <w:r>
        <w:t>[Udvidelse 3: Brugeren annullerer indtastningen.]</w:t>
      </w:r>
    </w:p>
    <w:p w14:paraId="4DC7491E" w14:textId="77777777" w:rsidR="00317627" w:rsidRDefault="00317627" w:rsidP="00317627">
      <w:pPr>
        <w:pStyle w:val="ListParagraph"/>
        <w:numPr>
          <w:ilvl w:val="0"/>
          <w:numId w:val="7"/>
        </w:numPr>
      </w:pPr>
      <w:r>
        <w:t>Computer Software viser godkendt.</w:t>
      </w:r>
    </w:p>
    <w:p w14:paraId="4DC7491F" w14:textId="77777777" w:rsidR="00317627" w:rsidRDefault="00317627" w:rsidP="00317627">
      <w:pPr>
        <w:pStyle w:val="ListParagraph"/>
      </w:pPr>
      <w:r>
        <w:t>[Udvidelse 4: Adressen er allerede registreret.]</w:t>
      </w:r>
    </w:p>
    <w:p w14:paraId="4DC74920" w14:textId="77777777" w:rsidR="00317627" w:rsidRPr="00317627" w:rsidRDefault="00317627">
      <w:pPr>
        <w:pStyle w:val="ListParagraph"/>
        <w:numPr>
          <w:ilvl w:val="0"/>
          <w:numId w:val="7"/>
        </w:numPr>
        <w:rPr>
          <w:b/>
          <w:bCs/>
        </w:rPr>
      </w:pPr>
      <w:r>
        <w:t>Indtastningsvinduet lukker.</w:t>
      </w:r>
    </w:p>
    <w:p w14:paraId="4DC74921" w14:textId="77777777" w:rsidR="00317627" w:rsidRDefault="00317627" w:rsidP="00317627">
      <w:r w:rsidRPr="00416C91">
        <w:rPr>
          <w:b/>
          <w:bCs/>
        </w:rPr>
        <w:t>Udvidelser:</w:t>
      </w:r>
      <w:r>
        <w:rPr>
          <w:b/>
        </w:rPr>
        <w:br/>
      </w:r>
      <w:r>
        <w:t>[Udvidelse 1: Brugeren tildeler ikke et rum]</w:t>
      </w:r>
    </w:p>
    <w:p w14:paraId="4DC74922" w14:textId="77777777" w:rsidR="00317627" w:rsidRDefault="00317627" w:rsidP="00317627">
      <w:pPr>
        <w:pStyle w:val="ListParagraph"/>
        <w:numPr>
          <w:ilvl w:val="0"/>
          <w:numId w:val="8"/>
        </w:numPr>
      </w:pPr>
      <w:r>
        <w:t>Fortsæt fra punkt 6.</w:t>
      </w:r>
    </w:p>
    <w:p w14:paraId="4DC74923" w14:textId="77777777" w:rsidR="00317627" w:rsidRDefault="00317627" w:rsidP="00317627">
      <w:r>
        <w:t>[Udvidelse 2: Der findes ingen rum.]</w:t>
      </w:r>
    </w:p>
    <w:p w14:paraId="4DC74924" w14:textId="77777777" w:rsidR="00317627" w:rsidRDefault="00317627" w:rsidP="00317627">
      <w:pPr>
        <w:pStyle w:val="ListParagraph"/>
        <w:numPr>
          <w:ilvl w:val="0"/>
          <w:numId w:val="9"/>
        </w:numPr>
      </w:pPr>
      <w:r>
        <w:t>Brugeren vælger ”Nyt Rum”</w:t>
      </w:r>
    </w:p>
    <w:p w14:paraId="4DC74925" w14:textId="77777777" w:rsidR="00317627" w:rsidRDefault="00317627" w:rsidP="00317627">
      <w:pPr>
        <w:pStyle w:val="ListParagraph"/>
        <w:numPr>
          <w:ilvl w:val="0"/>
          <w:numId w:val="9"/>
        </w:numPr>
      </w:pPr>
      <w:r>
        <w:t>Brugeren indtaster navnet på rummet.</w:t>
      </w:r>
    </w:p>
    <w:p w14:paraId="4DC74926" w14:textId="77777777" w:rsidR="00317627" w:rsidRDefault="00317627" w:rsidP="00317627">
      <w:pPr>
        <w:pStyle w:val="ListParagraph"/>
        <w:numPr>
          <w:ilvl w:val="0"/>
          <w:numId w:val="9"/>
        </w:numPr>
      </w:pPr>
      <w:r>
        <w:t>Brugeren trykker OK.</w:t>
      </w:r>
    </w:p>
    <w:p w14:paraId="4DC74927" w14:textId="77777777" w:rsidR="00317627" w:rsidRDefault="00317627" w:rsidP="00317627">
      <w:pPr>
        <w:pStyle w:val="ListParagraph"/>
        <w:numPr>
          <w:ilvl w:val="0"/>
          <w:numId w:val="9"/>
        </w:numPr>
      </w:pPr>
      <w:r>
        <w:t>Fortsæt fra punkt 6.</w:t>
      </w:r>
    </w:p>
    <w:p w14:paraId="4DC74928" w14:textId="77777777" w:rsidR="00317627" w:rsidRDefault="00317627" w:rsidP="00317627">
      <w:r>
        <w:t>[Udvidelse 3: Brugeren annullerer indtastningen.]</w:t>
      </w:r>
    </w:p>
    <w:p w14:paraId="4DC74929" w14:textId="77777777" w:rsidR="00317627" w:rsidRDefault="00317627" w:rsidP="00317627">
      <w:pPr>
        <w:pStyle w:val="ListParagraph"/>
        <w:numPr>
          <w:ilvl w:val="0"/>
          <w:numId w:val="10"/>
        </w:numPr>
      </w:pPr>
      <w:r>
        <w:t>Indtastningsvinduet lukkes.</w:t>
      </w:r>
    </w:p>
    <w:p w14:paraId="4DC7492A" w14:textId="77777777" w:rsidR="00317627" w:rsidRDefault="00317627" w:rsidP="00317627">
      <w:r>
        <w:t>[Udvidelse 4: Adressen er allerede registreret.]</w:t>
      </w:r>
    </w:p>
    <w:p w14:paraId="4DC7492B" w14:textId="77777777" w:rsidR="00317627" w:rsidRDefault="00317627" w:rsidP="00317627">
      <w:pPr>
        <w:pStyle w:val="ListParagraph"/>
        <w:numPr>
          <w:ilvl w:val="0"/>
          <w:numId w:val="11"/>
        </w:numPr>
      </w:pPr>
      <w:r>
        <w:t>Computer softwaren viser fejlmeddelelse.</w:t>
      </w:r>
    </w:p>
    <w:p w14:paraId="4DC7492C" w14:textId="77777777" w:rsidR="00317627" w:rsidRDefault="00317627" w:rsidP="00317627">
      <w:pPr>
        <w:pStyle w:val="ListParagraph"/>
        <w:numPr>
          <w:ilvl w:val="0"/>
          <w:numId w:val="11"/>
        </w:numPr>
      </w:pPr>
      <w:r>
        <w:t>Brugeren trykker OK.</w:t>
      </w:r>
    </w:p>
    <w:p w14:paraId="4DC7492D" w14:textId="77777777" w:rsidR="00317627" w:rsidRPr="000D340E" w:rsidRDefault="00317627" w:rsidP="00317627">
      <w:pPr>
        <w:pStyle w:val="ListParagraph"/>
        <w:numPr>
          <w:ilvl w:val="0"/>
          <w:numId w:val="11"/>
        </w:numPr>
      </w:pPr>
      <w:r>
        <w:t>Indtastningsvinduet lukkes.</w:t>
      </w:r>
    </w:p>
    <w:p w14:paraId="4DC7492E"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2F" w14:textId="77777777" w:rsidR="00317627" w:rsidRDefault="00317627" w:rsidP="005D11BD">
      <w:pPr>
        <w:pStyle w:val="Heading2"/>
        <w:numPr>
          <w:ilvl w:val="0"/>
          <w:numId w:val="0"/>
        </w:numPr>
        <w:ind w:left="576" w:hanging="576"/>
        <w:pPrChange w:id="204" w:author="Nikolai Topping" w:date="2016-03-29T09:26:00Z">
          <w:pPr>
            <w:pStyle w:val="Heading2"/>
          </w:pPr>
        </w:pPrChange>
      </w:pPr>
      <w:bookmarkStart w:id="205" w:name="_Toc447008391"/>
      <w:r>
        <w:lastRenderedPageBreak/>
        <w:t>Use Case 4: Fjernelse af enhed</w:t>
      </w:r>
      <w:r w:rsidR="00CF7C91">
        <w:t>.</w:t>
      </w:r>
      <w:bookmarkEnd w:id="205"/>
    </w:p>
    <w:p w14:paraId="4DC74930" w14:textId="77777777" w:rsidR="00317627" w:rsidRDefault="00317627" w:rsidP="00317627">
      <w:r w:rsidRPr="00416C91">
        <w:rPr>
          <w:b/>
          <w:bCs/>
        </w:rPr>
        <w:t>Mål:</w:t>
      </w:r>
      <w:r>
        <w:rPr>
          <w:b/>
        </w:rPr>
        <w:br/>
      </w:r>
      <w:r>
        <w:t>At fjerne en enhed fra systemet.</w:t>
      </w:r>
    </w:p>
    <w:p w14:paraId="4DC74931" w14:textId="77777777" w:rsidR="00317627" w:rsidRDefault="00317627" w:rsidP="00317627">
      <w:r w:rsidRPr="00416C91">
        <w:rPr>
          <w:b/>
          <w:bCs/>
        </w:rPr>
        <w:t>Initiering:</w:t>
      </w:r>
      <w:r>
        <w:rPr>
          <w:b/>
        </w:rPr>
        <w:br/>
      </w:r>
      <w:r>
        <w:t>Initieres af bruger.</w:t>
      </w:r>
    </w:p>
    <w:p w14:paraId="4DC74932" w14:textId="31B67CE0" w:rsidR="00317627" w:rsidRDefault="00317627" w:rsidP="00317627">
      <w:r w:rsidRPr="00416C91">
        <w:rPr>
          <w:b/>
          <w:bCs/>
        </w:rPr>
        <w:t>Aktører:</w:t>
      </w:r>
      <w:r>
        <w:rPr>
          <w:b/>
        </w:rPr>
        <w:br/>
      </w:r>
      <w:r>
        <w:t>Bruger(primær)</w:t>
      </w:r>
      <w:del w:id="206" w:author="Nikolai Topping" w:date="2016-03-29T09:34:00Z">
        <w:r w:rsidDel="005D11BD">
          <w:delText>: Vælger hvilken enhed der skal tilføjes.</w:delText>
        </w:r>
      </w:del>
      <w:r>
        <w:br/>
        <w:t xml:space="preserve">Computer </w:t>
      </w:r>
      <w:commentRangeStart w:id="207"/>
      <w:r>
        <w:t>Software</w:t>
      </w:r>
      <w:commentRangeEnd w:id="207"/>
      <w:r w:rsidR="007D12F6">
        <w:rPr>
          <w:rStyle w:val="CommentReference"/>
        </w:rPr>
        <w:commentReference w:id="207"/>
      </w:r>
      <w:r>
        <w:t>(sekundær)</w:t>
      </w:r>
      <w:del w:id="208" w:author="Nikolai Topping" w:date="2016-03-29T09:34:00Z">
        <w:r w:rsidDel="005D11BD">
          <w:delText>: Modtager og videresender informationer om den givne enhed.</w:delText>
        </w:r>
      </w:del>
    </w:p>
    <w:p w14:paraId="4DC74933" w14:textId="77777777" w:rsidR="00317627" w:rsidRDefault="00317627" w:rsidP="00317627">
      <w:r w:rsidRPr="00416C91">
        <w:rPr>
          <w:b/>
          <w:bCs/>
        </w:rPr>
        <w:t>Referencer:</w:t>
      </w:r>
      <w:r>
        <w:rPr>
          <w:b/>
        </w:rPr>
        <w:br/>
      </w:r>
      <w:r>
        <w:t>Ingen.</w:t>
      </w:r>
    </w:p>
    <w:p w14:paraId="4DC74934" w14:textId="77777777" w:rsidR="00317627" w:rsidRDefault="00317627" w:rsidP="00317627">
      <w:r w:rsidRPr="00416C91">
        <w:rPr>
          <w:b/>
          <w:bCs/>
        </w:rPr>
        <w:t>Samtidige forekomster:</w:t>
      </w:r>
      <w:r>
        <w:rPr>
          <w:b/>
        </w:rPr>
        <w:br/>
      </w:r>
      <w:r>
        <w:t>Ingen.</w:t>
      </w:r>
    </w:p>
    <w:p w14:paraId="4DC74935" w14:textId="77777777" w:rsidR="00317627" w:rsidRDefault="00317627" w:rsidP="00317627">
      <w:r w:rsidRPr="00416C91">
        <w:rPr>
          <w:b/>
          <w:bCs/>
        </w:rPr>
        <w:t>Forudsætning:</w:t>
      </w:r>
      <w:r>
        <w:rPr>
          <w:b/>
        </w:rPr>
        <w:br/>
      </w:r>
      <w:r>
        <w:t>Use case 1 er udført. Den korrekte pinkode er indtastet. Mindst én enhed er registreret i systemet.</w:t>
      </w:r>
    </w:p>
    <w:p w14:paraId="4DC74936" w14:textId="77777777" w:rsidR="00317627" w:rsidRDefault="00317627" w:rsidP="00317627">
      <w:r w:rsidRPr="00416C91">
        <w:rPr>
          <w:b/>
          <w:bCs/>
        </w:rPr>
        <w:t>Resultat:</w:t>
      </w:r>
      <w:r>
        <w:rPr>
          <w:b/>
        </w:rPr>
        <w:br/>
      </w:r>
      <w:r>
        <w:t>Den givne enhed fjernes fra systemet.</w:t>
      </w:r>
    </w:p>
    <w:p w14:paraId="4DC74937" w14:textId="77777777" w:rsidR="00317627" w:rsidRDefault="00317627" w:rsidP="00317627">
      <w:pPr>
        <w:rPr>
          <w:b/>
        </w:rPr>
      </w:pPr>
      <w:r w:rsidRPr="00416C91">
        <w:rPr>
          <w:b/>
          <w:bCs/>
        </w:rPr>
        <w:t>Hovedscenarie:</w:t>
      </w:r>
    </w:p>
    <w:p w14:paraId="4DC74938" w14:textId="77777777" w:rsidR="00317627" w:rsidRDefault="00317627" w:rsidP="00317627">
      <w:pPr>
        <w:pStyle w:val="ListParagraph"/>
        <w:numPr>
          <w:ilvl w:val="0"/>
          <w:numId w:val="12"/>
        </w:numPr>
      </w:pPr>
      <w:r>
        <w:t>Bruger</w:t>
      </w:r>
      <w:r w:rsidR="00DA6766">
        <w:t>e</w:t>
      </w:r>
      <w:r>
        <w:t>n vælger fjern enhed.</w:t>
      </w:r>
    </w:p>
    <w:p w14:paraId="4DC74939" w14:textId="77777777" w:rsidR="00317627" w:rsidRDefault="00317627" w:rsidP="00317627">
      <w:pPr>
        <w:pStyle w:val="ListParagraph"/>
        <w:numPr>
          <w:ilvl w:val="0"/>
          <w:numId w:val="12"/>
        </w:numPr>
      </w:pPr>
      <w:r>
        <w:t>Brugeren vælger hvilken enhed der skal fjernes.</w:t>
      </w:r>
    </w:p>
    <w:p w14:paraId="4DC7493A" w14:textId="77777777" w:rsidR="00317627" w:rsidRDefault="00317627" w:rsidP="00317627">
      <w:pPr>
        <w:pStyle w:val="ListParagraph"/>
        <w:numPr>
          <w:ilvl w:val="0"/>
          <w:numId w:val="12"/>
        </w:numPr>
      </w:pPr>
      <w:r>
        <w:t>Brugeren trykker OK.</w:t>
      </w:r>
    </w:p>
    <w:p w14:paraId="4DC7493B" w14:textId="77777777" w:rsidR="00317627" w:rsidRDefault="00317627" w:rsidP="00317627">
      <w:pPr>
        <w:pStyle w:val="ListParagraph"/>
      </w:pPr>
      <w:r>
        <w:t>[Udvidelse 1: Brugeren annullerer.]</w:t>
      </w:r>
    </w:p>
    <w:p w14:paraId="4DC7493C" w14:textId="77777777" w:rsidR="00317627" w:rsidRDefault="00317627" w:rsidP="00317627">
      <w:pPr>
        <w:pStyle w:val="ListParagraph"/>
        <w:numPr>
          <w:ilvl w:val="0"/>
          <w:numId w:val="12"/>
        </w:numPr>
      </w:pPr>
      <w:r>
        <w:t>Computer Software viser godkendt.</w:t>
      </w:r>
    </w:p>
    <w:p w14:paraId="4DC7493D" w14:textId="77777777" w:rsidR="00317627" w:rsidRDefault="00317627" w:rsidP="00317627">
      <w:pPr>
        <w:pStyle w:val="ListParagraph"/>
        <w:numPr>
          <w:ilvl w:val="0"/>
          <w:numId w:val="12"/>
        </w:numPr>
      </w:pPr>
      <w:r>
        <w:t>Indtastningsvinduet lukker.</w:t>
      </w:r>
    </w:p>
    <w:p w14:paraId="4DC7493E" w14:textId="77777777" w:rsidR="00317627" w:rsidRDefault="00317627" w:rsidP="00317627">
      <w:r w:rsidRPr="00416C91">
        <w:rPr>
          <w:b/>
          <w:bCs/>
        </w:rPr>
        <w:t>Udvidelser:</w:t>
      </w:r>
      <w:r>
        <w:rPr>
          <w:b/>
        </w:rPr>
        <w:br/>
      </w:r>
      <w:r>
        <w:t>[Udvidelse 1: Brugeren annullerer.]</w:t>
      </w:r>
    </w:p>
    <w:p w14:paraId="4DC7493F" w14:textId="77777777" w:rsidR="00CB30B3" w:rsidRDefault="00317627" w:rsidP="00A3616C">
      <w:pPr>
        <w:pStyle w:val="ListParagraph"/>
        <w:numPr>
          <w:ilvl w:val="0"/>
          <w:numId w:val="13"/>
        </w:numPr>
      </w:pPr>
      <w:r>
        <w:t>Gå til punkt 5</w:t>
      </w:r>
    </w:p>
    <w:p w14:paraId="4DC74940"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41" w14:textId="77777777" w:rsidR="00CB30B3" w:rsidRDefault="00CB30B3" w:rsidP="005D11BD">
      <w:pPr>
        <w:pStyle w:val="Heading2"/>
        <w:numPr>
          <w:ilvl w:val="0"/>
          <w:numId w:val="0"/>
        </w:numPr>
        <w:ind w:left="576" w:hanging="576"/>
        <w:pPrChange w:id="209" w:author="Nikolai Topping" w:date="2016-03-29T09:26:00Z">
          <w:pPr>
            <w:pStyle w:val="Heading2"/>
          </w:pPr>
        </w:pPrChange>
      </w:pPr>
      <w:bookmarkStart w:id="210" w:name="_Toc447008392"/>
      <w:r w:rsidRPr="00D02A3E">
        <w:lastRenderedPageBreak/>
        <w:t>U</w:t>
      </w:r>
      <w:r>
        <w:t xml:space="preserve">se </w:t>
      </w:r>
      <w:r w:rsidRPr="00D02A3E">
        <w:t>C</w:t>
      </w:r>
      <w:r>
        <w:t>ase</w:t>
      </w:r>
      <w:r w:rsidRPr="00D02A3E">
        <w:t xml:space="preserve"> 5</w:t>
      </w:r>
      <w:r>
        <w:t>:</w:t>
      </w:r>
      <w:r w:rsidRPr="00D02A3E">
        <w:t xml:space="preserve"> Ret Enhed</w:t>
      </w:r>
      <w:r w:rsidR="00CF7C91">
        <w:t>.</w:t>
      </w:r>
      <w:bookmarkEnd w:id="210"/>
    </w:p>
    <w:p w14:paraId="4DC74942" w14:textId="77777777" w:rsidR="00CB30B3" w:rsidRPr="00D02A3E" w:rsidRDefault="00CB30B3" w:rsidP="00CB30B3">
      <w:r w:rsidRPr="00416C91">
        <w:rPr>
          <w:b/>
          <w:bCs/>
        </w:rPr>
        <w:t>Mål</w:t>
      </w:r>
      <w:r>
        <w:rPr>
          <w:b/>
        </w:rPr>
        <w:br/>
      </w:r>
      <w:r>
        <w:t>At rette oplysningerne for en given enhed</w:t>
      </w:r>
    </w:p>
    <w:p w14:paraId="4DC74943" w14:textId="77777777" w:rsidR="00CB30B3" w:rsidRPr="00D02A3E" w:rsidRDefault="00CB30B3" w:rsidP="00CB30B3">
      <w:r w:rsidRPr="00416C91">
        <w:rPr>
          <w:b/>
          <w:bCs/>
        </w:rPr>
        <w:t>Initiering</w:t>
      </w:r>
      <w:r>
        <w:rPr>
          <w:b/>
        </w:rPr>
        <w:br/>
      </w:r>
      <w:r>
        <w:t>Initieres af bruger.</w:t>
      </w:r>
    </w:p>
    <w:p w14:paraId="4DC74944" w14:textId="5430B1ED" w:rsidR="00CB30B3" w:rsidRPr="00D02A3E" w:rsidRDefault="00CB30B3" w:rsidP="00CB30B3">
      <w:r w:rsidRPr="00416C91">
        <w:rPr>
          <w:b/>
          <w:bCs/>
        </w:rPr>
        <w:t>Aktører</w:t>
      </w:r>
      <w:r>
        <w:rPr>
          <w:b/>
        </w:rPr>
        <w:br/>
      </w:r>
      <w:r>
        <w:t>Bruger(primær</w:t>
      </w:r>
      <w:ins w:id="211" w:author="Nikolai Topping" w:date="2016-03-29T09:34:00Z">
        <w:r w:rsidR="005D11BD">
          <w:t>)</w:t>
        </w:r>
      </w:ins>
      <w:del w:id="212" w:author="Nikolai Topping" w:date="2016-03-29T09:34:00Z">
        <w:r w:rsidDel="005D11BD">
          <w:delText>): Vælger hvilken enhed der skal rettes, og indtaster rettelser.</w:delText>
        </w:r>
      </w:del>
      <w:r>
        <w:br/>
        <w:t>Computer Software(sekundær</w:t>
      </w:r>
      <w:ins w:id="213" w:author="Nikolai Topping" w:date="2016-03-29T09:34:00Z">
        <w:r w:rsidR="005D11BD">
          <w:t>)</w:t>
        </w:r>
      </w:ins>
      <w:del w:id="214" w:author="Nikolai Topping" w:date="2016-03-29T09:34:00Z">
        <w:r w:rsidDel="005D11BD">
          <w:delText xml:space="preserve">): Modtager og videresender informationer om den givne </w:delText>
        </w:r>
        <w:commentRangeStart w:id="215"/>
        <w:r w:rsidDel="005D11BD">
          <w:delText>enhed</w:delText>
        </w:r>
        <w:commentRangeEnd w:id="215"/>
        <w:r w:rsidR="00E20FF8" w:rsidDel="005D11BD">
          <w:rPr>
            <w:rStyle w:val="CommentReference"/>
          </w:rPr>
          <w:commentReference w:id="215"/>
        </w:r>
        <w:r w:rsidDel="005D11BD">
          <w:delText>.</w:delText>
        </w:r>
      </w:del>
    </w:p>
    <w:p w14:paraId="4DC74945" w14:textId="77777777" w:rsidR="00CB30B3" w:rsidRPr="00D02A3E" w:rsidRDefault="00CB30B3" w:rsidP="00CB30B3">
      <w:r w:rsidRPr="00416C91">
        <w:rPr>
          <w:b/>
          <w:bCs/>
        </w:rPr>
        <w:t>Referencer</w:t>
      </w:r>
      <w:r>
        <w:rPr>
          <w:b/>
        </w:rPr>
        <w:br/>
      </w:r>
      <w:r>
        <w:t>Ingen.</w:t>
      </w:r>
    </w:p>
    <w:p w14:paraId="4DC74946" w14:textId="77777777" w:rsidR="00CB30B3" w:rsidRPr="00D02A3E" w:rsidRDefault="00CB30B3" w:rsidP="00CB30B3">
      <w:r w:rsidRPr="00416C91">
        <w:rPr>
          <w:b/>
          <w:bCs/>
        </w:rPr>
        <w:t>Samtidige forekomster</w:t>
      </w:r>
      <w:r>
        <w:rPr>
          <w:b/>
        </w:rPr>
        <w:br/>
      </w:r>
      <w:commentRangeStart w:id="216"/>
      <w:r>
        <w:t>Ingen</w:t>
      </w:r>
      <w:commentRangeEnd w:id="216"/>
      <w:r w:rsidR="00E20FF8">
        <w:rPr>
          <w:rStyle w:val="CommentReference"/>
        </w:rPr>
        <w:commentReference w:id="216"/>
      </w:r>
      <w:r>
        <w:t>.</w:t>
      </w:r>
    </w:p>
    <w:p w14:paraId="4DC74947" w14:textId="77777777" w:rsidR="00CB30B3" w:rsidRPr="00D02A3E" w:rsidRDefault="00CB30B3" w:rsidP="00CB30B3">
      <w:r w:rsidRPr="00416C91">
        <w:rPr>
          <w:b/>
          <w:bCs/>
        </w:rPr>
        <w:t>Forudsætning</w:t>
      </w:r>
      <w:r>
        <w:rPr>
          <w:b/>
        </w:rPr>
        <w:br/>
      </w:r>
      <w:r>
        <w:t>Use case 1 er udført. Mindst én enhed er registreret i systemet.</w:t>
      </w:r>
    </w:p>
    <w:p w14:paraId="4DC74948" w14:textId="77777777" w:rsidR="00CB30B3" w:rsidRPr="00D02A3E" w:rsidRDefault="00CB30B3" w:rsidP="00CB30B3">
      <w:r w:rsidRPr="00416C91">
        <w:rPr>
          <w:b/>
          <w:bCs/>
        </w:rPr>
        <w:t>Resultat</w:t>
      </w:r>
      <w:r>
        <w:rPr>
          <w:b/>
        </w:rPr>
        <w:br/>
      </w:r>
      <w:r>
        <w:t>Oplysningerne for enheden ændres.</w:t>
      </w:r>
    </w:p>
    <w:p w14:paraId="4DC74949" w14:textId="77777777" w:rsidR="00CB30B3" w:rsidRDefault="00CB30B3" w:rsidP="00CB30B3">
      <w:pPr>
        <w:rPr>
          <w:b/>
        </w:rPr>
      </w:pPr>
      <w:r w:rsidRPr="00416C91">
        <w:rPr>
          <w:b/>
          <w:bCs/>
        </w:rPr>
        <w:t>Hovedscenarie</w:t>
      </w:r>
    </w:p>
    <w:p w14:paraId="4DC7494A" w14:textId="77777777" w:rsidR="00CB30B3" w:rsidRDefault="00CB30B3" w:rsidP="00CB30B3">
      <w:pPr>
        <w:pStyle w:val="ListParagraph"/>
        <w:numPr>
          <w:ilvl w:val="0"/>
          <w:numId w:val="14"/>
        </w:numPr>
      </w:pPr>
      <w:r>
        <w:t>Brugeren vælger ”Ret Enhed”.</w:t>
      </w:r>
    </w:p>
    <w:p w14:paraId="4DC7494B" w14:textId="77777777" w:rsidR="00CB30B3" w:rsidRDefault="00CB30B3" w:rsidP="00CB30B3">
      <w:pPr>
        <w:pStyle w:val="ListParagraph"/>
        <w:numPr>
          <w:ilvl w:val="0"/>
          <w:numId w:val="14"/>
        </w:numPr>
      </w:pPr>
      <w:r>
        <w:t>Brugeren vælger hvilken enhed der skal arbejdes på.</w:t>
      </w:r>
    </w:p>
    <w:p w14:paraId="4DC7494C" w14:textId="77777777" w:rsidR="00CB30B3" w:rsidRDefault="00CB30B3" w:rsidP="00CB30B3">
      <w:pPr>
        <w:pStyle w:val="ListParagraph"/>
        <w:numPr>
          <w:ilvl w:val="0"/>
          <w:numId w:val="14"/>
        </w:numPr>
      </w:pPr>
      <w:r>
        <w:t>Brugeren udfylder enheds informationer, i de passende felter.</w:t>
      </w:r>
    </w:p>
    <w:p w14:paraId="4DC7494D" w14:textId="77777777" w:rsidR="00CB30B3" w:rsidRDefault="00CB30B3" w:rsidP="00CB30B3">
      <w:pPr>
        <w:pStyle w:val="ListParagraph"/>
        <w:numPr>
          <w:ilvl w:val="0"/>
          <w:numId w:val="14"/>
        </w:numPr>
      </w:pPr>
      <w:r>
        <w:t>Bruger trykker OK.</w:t>
      </w:r>
      <w:r>
        <w:br/>
        <w:t>[Udvidelse 1: Bruger annullerer indtastningen.]</w:t>
      </w:r>
    </w:p>
    <w:p w14:paraId="4DC7494E" w14:textId="77777777" w:rsidR="00CB30B3" w:rsidRPr="00D02A3E" w:rsidRDefault="00CB30B3" w:rsidP="00CB30B3">
      <w:pPr>
        <w:pStyle w:val="ListParagraph"/>
        <w:numPr>
          <w:ilvl w:val="0"/>
          <w:numId w:val="14"/>
        </w:numPr>
      </w:pPr>
      <w:r>
        <w:t>Vinduet ”Ret Enhed” lukkes.</w:t>
      </w:r>
    </w:p>
    <w:p w14:paraId="4DC7494F" w14:textId="77777777" w:rsidR="00CB30B3" w:rsidRDefault="00CB30B3" w:rsidP="00CB30B3">
      <w:pPr>
        <w:rPr>
          <w:b/>
        </w:rPr>
      </w:pPr>
      <w:r w:rsidRPr="00416C91">
        <w:rPr>
          <w:b/>
          <w:bCs/>
        </w:rPr>
        <w:t>Udvidelser</w:t>
      </w:r>
    </w:p>
    <w:p w14:paraId="4DC74950" w14:textId="77777777" w:rsidR="00CB30B3" w:rsidRDefault="00CB30B3" w:rsidP="00CB30B3">
      <w:r>
        <w:t>[Udvidelse 1: Bruger annullerer indtastningen.]</w:t>
      </w:r>
    </w:p>
    <w:p w14:paraId="4DC74951" w14:textId="77777777" w:rsidR="00CB30B3" w:rsidRPr="00D02A3E" w:rsidRDefault="00CB30B3" w:rsidP="00CB30B3">
      <w:pPr>
        <w:pStyle w:val="ListParagraph"/>
        <w:numPr>
          <w:ilvl w:val="0"/>
          <w:numId w:val="15"/>
        </w:numPr>
      </w:pPr>
      <w:r>
        <w:t>Fortsæt i punkt 5.</w:t>
      </w:r>
    </w:p>
    <w:p w14:paraId="4DC74952" w14:textId="77777777" w:rsidR="008E1A1D" w:rsidRDefault="008E1A1D">
      <w:pPr>
        <w:rPr>
          <w:rFonts w:asciiTheme="majorHAnsi" w:eastAsiaTheme="majorEastAsia" w:hAnsiTheme="majorHAnsi" w:cstheme="majorBidi"/>
          <w:color w:val="1F4D78" w:themeColor="accent1" w:themeShade="7F"/>
          <w:sz w:val="24"/>
          <w:szCs w:val="24"/>
        </w:rPr>
      </w:pPr>
    </w:p>
    <w:p w14:paraId="5316F99E" w14:textId="77777777" w:rsidR="005D11BD" w:rsidRDefault="005D11BD">
      <w:pPr>
        <w:rPr>
          <w:ins w:id="217" w:author="Nikolai Topping" w:date="2016-03-29T09:34:00Z"/>
          <w:rFonts w:asciiTheme="majorHAnsi" w:eastAsiaTheme="majorEastAsia" w:hAnsiTheme="majorHAnsi" w:cstheme="majorBidi"/>
          <w:color w:val="2E74B5" w:themeColor="accent1" w:themeShade="BF"/>
          <w:sz w:val="26"/>
          <w:szCs w:val="26"/>
        </w:rPr>
      </w:pPr>
      <w:ins w:id="218" w:author="Nikolai Topping" w:date="2016-03-29T09:34:00Z">
        <w:r>
          <w:br w:type="page"/>
        </w:r>
      </w:ins>
    </w:p>
    <w:p w14:paraId="4DC74953" w14:textId="3E0B505E" w:rsidR="00CB30B3" w:rsidRDefault="00CB30B3" w:rsidP="005D11BD">
      <w:pPr>
        <w:pStyle w:val="Heading2"/>
        <w:numPr>
          <w:ilvl w:val="0"/>
          <w:numId w:val="0"/>
        </w:numPr>
        <w:pPrChange w:id="219" w:author="Nikolai Topping" w:date="2016-03-29T09:26:00Z">
          <w:pPr>
            <w:pStyle w:val="Heading2"/>
          </w:pPr>
        </w:pPrChange>
      </w:pPr>
      <w:bookmarkStart w:id="220" w:name="_Toc447008393"/>
      <w:r>
        <w:lastRenderedPageBreak/>
        <w:t>Use Case 6: Ændring af tidsplan</w:t>
      </w:r>
      <w:r w:rsidR="00CF7C91">
        <w:t>.</w:t>
      </w:r>
      <w:bookmarkEnd w:id="220"/>
    </w:p>
    <w:p w14:paraId="4DC74954" w14:textId="77777777" w:rsidR="00CB30B3" w:rsidRDefault="00CB30B3" w:rsidP="00CB30B3">
      <w:r w:rsidRPr="00416C91">
        <w:rPr>
          <w:b/>
          <w:bCs/>
        </w:rPr>
        <w:t>Mål:</w:t>
      </w:r>
      <w:r>
        <w:rPr>
          <w:b/>
        </w:rPr>
        <w:br/>
      </w:r>
      <w:r>
        <w:t>At ændre tidsplanen for en given enhed.</w:t>
      </w:r>
    </w:p>
    <w:p w14:paraId="4DC74955" w14:textId="77777777" w:rsidR="00CB30B3" w:rsidRDefault="00CB30B3" w:rsidP="00CB30B3">
      <w:r w:rsidRPr="00416C91">
        <w:rPr>
          <w:b/>
          <w:bCs/>
        </w:rPr>
        <w:t>Initiering:</w:t>
      </w:r>
      <w:r>
        <w:rPr>
          <w:b/>
        </w:rPr>
        <w:br/>
      </w:r>
      <w:r>
        <w:t>Initieres af bruger.</w:t>
      </w:r>
    </w:p>
    <w:p w14:paraId="4DC74956" w14:textId="676F909A" w:rsidR="00CB30B3" w:rsidRDefault="00CB30B3" w:rsidP="00CB30B3">
      <w:r w:rsidRPr="00416C91">
        <w:rPr>
          <w:b/>
          <w:bCs/>
        </w:rPr>
        <w:t>Aktører:</w:t>
      </w:r>
      <w:r>
        <w:rPr>
          <w:b/>
        </w:rPr>
        <w:br/>
      </w:r>
      <w:r>
        <w:t>Bruger(primær)</w:t>
      </w:r>
      <w:ins w:id="221" w:author="Nikolai Topping" w:date="2016-03-29T09:34:00Z">
        <w:r w:rsidR="005D11BD">
          <w:br/>
        </w:r>
      </w:ins>
      <w:del w:id="222" w:author="Nikolai Topping" w:date="2016-03-29T09:34:00Z">
        <w:r w:rsidDel="005D11BD">
          <w:delText>: Vælger hvilken enhed tidsplanen skal ændres for.</w:delText>
        </w:r>
        <w:r w:rsidDel="005D11BD">
          <w:br/>
        </w:r>
      </w:del>
      <w:r>
        <w:t>Computer Software(sekundær)</w:t>
      </w:r>
      <w:del w:id="223" w:author="Nikolai Topping" w:date="2016-03-29T09:34:00Z">
        <w:r w:rsidDel="005D11BD">
          <w:delText xml:space="preserve">: Modtager og videresender informationer om den givne </w:delText>
        </w:r>
        <w:commentRangeStart w:id="224"/>
        <w:r w:rsidDel="005D11BD">
          <w:delText>enhed</w:delText>
        </w:r>
        <w:commentRangeEnd w:id="224"/>
        <w:r w:rsidR="00F20DD5" w:rsidDel="005D11BD">
          <w:rPr>
            <w:rStyle w:val="CommentReference"/>
          </w:rPr>
          <w:commentReference w:id="224"/>
        </w:r>
        <w:r w:rsidDel="005D11BD">
          <w:delText>.</w:delText>
        </w:r>
      </w:del>
    </w:p>
    <w:p w14:paraId="4DC74957" w14:textId="77777777" w:rsidR="00CB30B3" w:rsidRDefault="00CB30B3" w:rsidP="00CB30B3">
      <w:r w:rsidRPr="00416C91">
        <w:rPr>
          <w:b/>
          <w:bCs/>
        </w:rPr>
        <w:t>Referencer:</w:t>
      </w:r>
      <w:r>
        <w:rPr>
          <w:b/>
        </w:rPr>
        <w:br/>
      </w:r>
      <w:r>
        <w:t>Ingen.</w:t>
      </w:r>
    </w:p>
    <w:p w14:paraId="4DC74958" w14:textId="77777777" w:rsidR="00CB30B3" w:rsidRDefault="00CB30B3" w:rsidP="00CB30B3">
      <w:r w:rsidRPr="00416C91">
        <w:rPr>
          <w:b/>
          <w:bCs/>
        </w:rPr>
        <w:t xml:space="preserve">Samtidige </w:t>
      </w:r>
      <w:commentRangeStart w:id="225"/>
      <w:r w:rsidRPr="00416C91">
        <w:rPr>
          <w:b/>
          <w:bCs/>
        </w:rPr>
        <w:t>forekomster</w:t>
      </w:r>
      <w:commentRangeEnd w:id="225"/>
      <w:r w:rsidR="00F20DD5">
        <w:rPr>
          <w:rStyle w:val="CommentReference"/>
        </w:rPr>
        <w:commentReference w:id="225"/>
      </w:r>
      <w:r w:rsidRPr="00416C91">
        <w:rPr>
          <w:b/>
          <w:bCs/>
        </w:rPr>
        <w:t>:</w:t>
      </w:r>
      <w:r>
        <w:rPr>
          <w:b/>
        </w:rPr>
        <w:br/>
      </w:r>
      <w:r>
        <w:t>Ingen.</w:t>
      </w:r>
    </w:p>
    <w:p w14:paraId="4DC74959" w14:textId="77777777" w:rsidR="00CB30B3" w:rsidRDefault="00CB30B3" w:rsidP="00CB30B3">
      <w:r w:rsidRPr="00416C91">
        <w:rPr>
          <w:b/>
          <w:bCs/>
        </w:rPr>
        <w:t>Forudsætning:</w:t>
      </w:r>
      <w:r>
        <w:rPr>
          <w:b/>
        </w:rPr>
        <w:br/>
      </w:r>
      <w:r>
        <w:t>Use case 1 er udført. Der er minimum én enhed tilsluttet til systemet.</w:t>
      </w:r>
    </w:p>
    <w:p w14:paraId="4DC7495A" w14:textId="77777777" w:rsidR="00CB30B3" w:rsidRDefault="00CB30B3" w:rsidP="00CB30B3">
      <w:r w:rsidRPr="00416C91">
        <w:rPr>
          <w:b/>
          <w:bCs/>
        </w:rPr>
        <w:t>Resultat:</w:t>
      </w:r>
      <w:r>
        <w:rPr>
          <w:b/>
        </w:rPr>
        <w:br/>
      </w:r>
      <w:r>
        <w:t>Tidsplanen for den givne enhed ændres.</w:t>
      </w:r>
    </w:p>
    <w:p w14:paraId="4DC7495B" w14:textId="77777777" w:rsidR="00CB30B3" w:rsidRDefault="00CB30B3" w:rsidP="00CB30B3">
      <w:pPr>
        <w:rPr>
          <w:b/>
        </w:rPr>
      </w:pPr>
      <w:r w:rsidRPr="00416C91">
        <w:rPr>
          <w:b/>
          <w:bCs/>
        </w:rPr>
        <w:t>Hovedscenarie:</w:t>
      </w:r>
    </w:p>
    <w:p w14:paraId="4DC7495C" w14:textId="77777777" w:rsidR="00CB30B3" w:rsidRDefault="00CB30B3" w:rsidP="00CB30B3">
      <w:pPr>
        <w:pStyle w:val="ListParagraph"/>
        <w:numPr>
          <w:ilvl w:val="0"/>
          <w:numId w:val="16"/>
        </w:numPr>
      </w:pPr>
      <w:r>
        <w:t>Brugeren vælger ”Ændre Tidsplan”.</w:t>
      </w:r>
    </w:p>
    <w:p w14:paraId="4DC7495D" w14:textId="77777777" w:rsidR="00CB30B3" w:rsidRDefault="00CB30B3" w:rsidP="00CB30B3">
      <w:pPr>
        <w:pStyle w:val="ListParagraph"/>
        <w:numPr>
          <w:ilvl w:val="0"/>
          <w:numId w:val="16"/>
        </w:numPr>
      </w:pPr>
      <w:r>
        <w:t>Brugeren vælger enheden hvis tidsplan skal ændres.</w:t>
      </w:r>
    </w:p>
    <w:p w14:paraId="4DC7495E" w14:textId="77777777" w:rsidR="00CB30B3" w:rsidRDefault="00CB30B3" w:rsidP="00CB30B3">
      <w:pPr>
        <w:pStyle w:val="ListParagraph"/>
      </w:pPr>
      <w:r>
        <w:t>[Udvidelse 1: Brugeren vælger et rum.]</w:t>
      </w:r>
    </w:p>
    <w:p w14:paraId="4DC7495F" w14:textId="720B74D6" w:rsidR="00CB30B3" w:rsidRDefault="00CB30B3" w:rsidP="00CB30B3">
      <w:pPr>
        <w:pStyle w:val="ListParagraph"/>
        <w:numPr>
          <w:ilvl w:val="0"/>
          <w:numId w:val="16"/>
        </w:numPr>
      </w:pPr>
      <w:r>
        <w:t xml:space="preserve">Brugeren vælger </w:t>
      </w:r>
      <w:del w:id="226" w:author="Nikolai Topping" w:date="2016-03-29T09:39:00Z">
        <w:r w:rsidDel="005D11BD">
          <w:delText>hvilket klokkeslet enheden skal tænde</w:delText>
        </w:r>
      </w:del>
      <w:ins w:id="227" w:author="Nikolai Topping" w:date="2016-03-29T09:39:00Z">
        <w:r w:rsidR="005D11BD">
          <w:t xml:space="preserve">et </w:t>
        </w:r>
      </w:ins>
      <w:ins w:id="228" w:author="Nikolai Topping" w:date="2016-03-29T10:27:00Z">
        <w:r w:rsidR="00AD00A1">
          <w:t>klokkeslæt</w:t>
        </w:r>
      </w:ins>
      <w:ins w:id="229" w:author="Nikolai Topping" w:date="2016-03-29T09:39:00Z">
        <w:r w:rsidR="005D11BD">
          <w:t xml:space="preserve"> som starttidspunkt</w:t>
        </w:r>
      </w:ins>
      <w:r>
        <w:t>.</w:t>
      </w:r>
    </w:p>
    <w:p w14:paraId="4DC74960" w14:textId="357F04D5" w:rsidR="00CB30B3" w:rsidRDefault="00CB30B3" w:rsidP="00CB30B3">
      <w:pPr>
        <w:pStyle w:val="ListParagraph"/>
        <w:numPr>
          <w:ilvl w:val="0"/>
          <w:numId w:val="16"/>
        </w:numPr>
      </w:pPr>
      <w:r>
        <w:t xml:space="preserve">Brugeren vælger </w:t>
      </w:r>
      <w:del w:id="230" w:author="Nikolai Topping" w:date="2016-03-29T09:39:00Z">
        <w:r w:rsidDel="005D11BD">
          <w:delText>hvilket klokkeslet enheden skal slukke</w:delText>
        </w:r>
      </w:del>
      <w:ins w:id="231" w:author="Nikolai Topping" w:date="2016-03-29T09:39:00Z">
        <w:r w:rsidR="005D11BD">
          <w:t xml:space="preserve">et </w:t>
        </w:r>
      </w:ins>
      <w:ins w:id="232" w:author="Nikolai Topping" w:date="2016-03-29T10:27:00Z">
        <w:r w:rsidR="00AD00A1">
          <w:t>klokkeslæt</w:t>
        </w:r>
      </w:ins>
      <w:ins w:id="233" w:author="Nikolai Topping" w:date="2016-03-29T09:39:00Z">
        <w:r w:rsidR="005D11BD">
          <w:t xml:space="preserve"> som sluttidspunkt</w:t>
        </w:r>
      </w:ins>
      <w:r>
        <w:t>.</w:t>
      </w:r>
    </w:p>
    <w:p w14:paraId="4DC74961" w14:textId="64E93B8A" w:rsidR="00CB30B3" w:rsidRDefault="00CB30B3" w:rsidP="00CB30B3">
      <w:pPr>
        <w:pStyle w:val="ListParagraph"/>
      </w:pPr>
      <w:r>
        <w:t xml:space="preserve">[Udvidelse 2: Brugeren vælger et </w:t>
      </w:r>
      <w:del w:id="234" w:author="Nikolai Topping" w:date="2016-03-29T10:27:00Z">
        <w:r w:rsidDel="00AD00A1">
          <w:delText>klokkeslet</w:delText>
        </w:r>
      </w:del>
      <w:ins w:id="235" w:author="Nikolai Topping" w:date="2016-03-29T10:27:00Z">
        <w:r w:rsidR="00AD00A1">
          <w:t>klokkeslæt</w:t>
        </w:r>
      </w:ins>
      <w:r>
        <w:t xml:space="preserve"> før det valgte </w:t>
      </w:r>
      <w:commentRangeStart w:id="236"/>
      <w:r w:rsidR="00CF5FE4">
        <w:t>starttidspunkt</w:t>
      </w:r>
      <w:commentRangeEnd w:id="236"/>
      <w:r w:rsidR="0016337B">
        <w:rPr>
          <w:rStyle w:val="CommentReference"/>
        </w:rPr>
        <w:commentReference w:id="236"/>
      </w:r>
      <w:r>
        <w:t>.]</w:t>
      </w:r>
    </w:p>
    <w:p w14:paraId="4DC74962" w14:textId="77777777" w:rsidR="00CB30B3" w:rsidRDefault="00CB30B3" w:rsidP="00CB30B3">
      <w:pPr>
        <w:pStyle w:val="ListParagraph"/>
        <w:numPr>
          <w:ilvl w:val="0"/>
          <w:numId w:val="16"/>
        </w:numPr>
      </w:pPr>
      <w:r>
        <w:t>Brugeren vælger hvilke ugedage planen skal være aktiv.</w:t>
      </w:r>
    </w:p>
    <w:p w14:paraId="4DC74963" w14:textId="77777777" w:rsidR="00CB30B3" w:rsidRDefault="00CB30B3" w:rsidP="00CB30B3">
      <w:pPr>
        <w:pStyle w:val="ListParagraph"/>
        <w:numPr>
          <w:ilvl w:val="0"/>
          <w:numId w:val="16"/>
        </w:numPr>
      </w:pPr>
      <w:r>
        <w:t>Brugeren trykker OK.</w:t>
      </w:r>
    </w:p>
    <w:p w14:paraId="4DC74964" w14:textId="77777777" w:rsidR="00CB30B3" w:rsidRDefault="00CB30B3" w:rsidP="00CB30B3">
      <w:pPr>
        <w:pStyle w:val="ListParagraph"/>
      </w:pPr>
      <w:r>
        <w:t>[Udvidelse 3: Brugeren annullerer planen.]</w:t>
      </w:r>
    </w:p>
    <w:p w14:paraId="4DC74965" w14:textId="77777777" w:rsidR="00CB30B3" w:rsidRDefault="00CB30B3" w:rsidP="00CB30B3">
      <w:pPr>
        <w:pStyle w:val="ListParagraph"/>
        <w:numPr>
          <w:ilvl w:val="0"/>
          <w:numId w:val="16"/>
        </w:numPr>
      </w:pPr>
      <w:r>
        <w:t>Computer Software viser godkendt.</w:t>
      </w:r>
    </w:p>
    <w:p w14:paraId="4DC74966" w14:textId="77777777" w:rsidR="00CB30B3" w:rsidRDefault="00CB30B3" w:rsidP="00CB30B3">
      <w:pPr>
        <w:pStyle w:val="ListParagraph"/>
        <w:numPr>
          <w:ilvl w:val="0"/>
          <w:numId w:val="16"/>
        </w:numPr>
      </w:pPr>
      <w:r>
        <w:t>Indtastningsvinduet lukker.</w:t>
      </w:r>
    </w:p>
    <w:p w14:paraId="4DC74967" w14:textId="77777777" w:rsidR="00CB30B3" w:rsidRDefault="00CB30B3" w:rsidP="00CB30B3">
      <w:pPr>
        <w:rPr>
          <w:b/>
        </w:rPr>
      </w:pPr>
      <w:r w:rsidRPr="00416C91">
        <w:rPr>
          <w:b/>
          <w:bCs/>
        </w:rPr>
        <w:t>Udvidelser:</w:t>
      </w:r>
    </w:p>
    <w:p w14:paraId="4DC74968" w14:textId="77777777" w:rsidR="00CB30B3" w:rsidRDefault="00CB30B3" w:rsidP="00CB30B3">
      <w:r>
        <w:t>[Udvidelse 1: Brugeren vælger et rum.]</w:t>
      </w:r>
    </w:p>
    <w:p w14:paraId="4DC74969" w14:textId="629E0701" w:rsidR="00CB30B3" w:rsidRDefault="00CB30B3" w:rsidP="00CB30B3">
      <w:pPr>
        <w:pStyle w:val="ListParagraph"/>
        <w:numPr>
          <w:ilvl w:val="0"/>
          <w:numId w:val="19"/>
        </w:numPr>
      </w:pPr>
      <w:r>
        <w:t xml:space="preserve">Brugeren vælger hvilket </w:t>
      </w:r>
      <w:del w:id="237" w:author="Nikolai Topping" w:date="2016-03-29T10:27:00Z">
        <w:r w:rsidDel="00AD00A1">
          <w:delText>klokkeslet</w:delText>
        </w:r>
      </w:del>
      <w:ins w:id="238" w:author="Nikolai Topping" w:date="2016-03-29T10:27:00Z">
        <w:r w:rsidR="00AD00A1">
          <w:t>klokkeslæt</w:t>
        </w:r>
      </w:ins>
      <w:r>
        <w:t xml:space="preserve"> alle enheder i rummet skal tænde.</w:t>
      </w:r>
    </w:p>
    <w:p w14:paraId="4DC7496A" w14:textId="637FA474" w:rsidR="00CB30B3" w:rsidRDefault="00CB30B3" w:rsidP="00CB30B3">
      <w:pPr>
        <w:pStyle w:val="ListParagraph"/>
        <w:numPr>
          <w:ilvl w:val="0"/>
          <w:numId w:val="19"/>
        </w:numPr>
      </w:pPr>
      <w:r>
        <w:t>Brugeren vælger hvi</w:t>
      </w:r>
      <w:r w:rsidR="00F15665">
        <w:t>l</w:t>
      </w:r>
      <w:r>
        <w:t xml:space="preserve">ket </w:t>
      </w:r>
      <w:del w:id="239" w:author="Nikolai Topping" w:date="2016-03-29T10:27:00Z">
        <w:r w:rsidDel="00AD00A1">
          <w:delText>klokkeslet</w:delText>
        </w:r>
      </w:del>
      <w:ins w:id="240" w:author="Nikolai Topping" w:date="2016-03-29T10:27:00Z">
        <w:r w:rsidR="00AD00A1">
          <w:t>klokkeslæt</w:t>
        </w:r>
      </w:ins>
      <w:r>
        <w:t xml:space="preserve"> alle enheder i rummet skal slukke.</w:t>
      </w:r>
    </w:p>
    <w:p w14:paraId="4DC7496B" w14:textId="32D4CFFB" w:rsidR="00CB30B3" w:rsidRDefault="00CB30B3" w:rsidP="00CB30B3">
      <w:pPr>
        <w:pStyle w:val="ListParagraph"/>
      </w:pPr>
      <w:r>
        <w:t xml:space="preserve">[Udvidelse 2: Brugeren vælger et </w:t>
      </w:r>
      <w:del w:id="241" w:author="Nikolai Topping" w:date="2016-03-29T10:27:00Z">
        <w:r w:rsidDel="00AD00A1">
          <w:delText>klokkeslet</w:delText>
        </w:r>
      </w:del>
      <w:ins w:id="242" w:author="Nikolai Topping" w:date="2016-03-29T10:27:00Z">
        <w:r w:rsidR="00AD00A1">
          <w:t>klokkeslæt</w:t>
        </w:r>
      </w:ins>
      <w:r>
        <w:t xml:space="preserve"> før det valgte starttidspunkt.]</w:t>
      </w:r>
    </w:p>
    <w:p w14:paraId="4DC7496C" w14:textId="77777777" w:rsidR="00CB30B3" w:rsidRDefault="00CB30B3" w:rsidP="00CB30B3">
      <w:pPr>
        <w:pStyle w:val="ListParagraph"/>
        <w:numPr>
          <w:ilvl w:val="0"/>
          <w:numId w:val="19"/>
        </w:numPr>
      </w:pPr>
      <w:r>
        <w:t>Brugeren vælger hvilke ugedage planen skal være aktiv.</w:t>
      </w:r>
    </w:p>
    <w:p w14:paraId="4DC7496D" w14:textId="77777777" w:rsidR="00CB30B3" w:rsidRDefault="00CB30B3" w:rsidP="0016337B">
      <w:pPr>
        <w:pStyle w:val="ListParagraph"/>
        <w:numPr>
          <w:ilvl w:val="0"/>
          <w:numId w:val="19"/>
        </w:numPr>
      </w:pPr>
      <w:r>
        <w:t>Fortsæt fra punkt 6.</w:t>
      </w:r>
    </w:p>
    <w:p w14:paraId="4DC7496E" w14:textId="293BA1DB" w:rsidR="00CB30B3" w:rsidRDefault="00CB30B3" w:rsidP="00CB30B3">
      <w:r>
        <w:t xml:space="preserve">[Udvidelse 2: Brugeren vælger et </w:t>
      </w:r>
      <w:del w:id="243" w:author="Nikolai Topping" w:date="2016-03-29T10:27:00Z">
        <w:r w:rsidDel="00AD00A1">
          <w:delText>klokkeslet</w:delText>
        </w:r>
      </w:del>
      <w:ins w:id="244" w:author="Nikolai Topping" w:date="2016-03-29T10:27:00Z">
        <w:r w:rsidR="00AD00A1">
          <w:t>klokkeslæt</w:t>
        </w:r>
      </w:ins>
      <w:r>
        <w:t xml:space="preserve"> før det valgte </w:t>
      </w:r>
      <w:r w:rsidR="00F15665">
        <w:t>starttidspunkt</w:t>
      </w:r>
      <w:r>
        <w:t>.]</w:t>
      </w:r>
    </w:p>
    <w:p w14:paraId="4DC7496F" w14:textId="77777777" w:rsidR="00CB30B3" w:rsidRDefault="00CB30B3" w:rsidP="00CB30B3">
      <w:pPr>
        <w:pStyle w:val="ListParagraph"/>
        <w:numPr>
          <w:ilvl w:val="0"/>
          <w:numId w:val="17"/>
        </w:numPr>
      </w:pPr>
      <w:r>
        <w:t>Computer viser en fejl</w:t>
      </w:r>
      <w:r w:rsidRPr="00A94493">
        <w:t>meddelelse</w:t>
      </w:r>
      <w:r>
        <w:t>.</w:t>
      </w:r>
    </w:p>
    <w:p w14:paraId="4DC74970" w14:textId="77777777" w:rsidR="00CB30B3" w:rsidRDefault="00CB30B3" w:rsidP="00CB30B3">
      <w:pPr>
        <w:pStyle w:val="ListParagraph"/>
        <w:numPr>
          <w:ilvl w:val="0"/>
          <w:numId w:val="17"/>
        </w:numPr>
      </w:pPr>
      <w:r>
        <w:t>Fortsæt fra punkt 4.</w:t>
      </w:r>
    </w:p>
    <w:p w14:paraId="4DC74971" w14:textId="77777777" w:rsidR="00CB30B3" w:rsidRDefault="00CB30B3" w:rsidP="00CB30B3">
      <w:r>
        <w:lastRenderedPageBreak/>
        <w:t>[Udvidelse 3: Brugeren annullerer planen.]</w:t>
      </w:r>
    </w:p>
    <w:p w14:paraId="4DC74972" w14:textId="77777777" w:rsidR="00CB30B3" w:rsidRPr="00A94493" w:rsidRDefault="00CB30B3" w:rsidP="00CB30B3">
      <w:pPr>
        <w:pStyle w:val="ListParagraph"/>
        <w:numPr>
          <w:ilvl w:val="0"/>
          <w:numId w:val="18"/>
        </w:numPr>
      </w:pPr>
      <w:r>
        <w:t>Gå til punkt 8.</w:t>
      </w:r>
    </w:p>
    <w:p w14:paraId="4DC74973" w14:textId="77777777" w:rsidR="008E1A1D" w:rsidRDefault="008E1A1D">
      <w:pPr>
        <w:rPr>
          <w:b/>
        </w:rPr>
      </w:pPr>
      <w:r>
        <w:rPr>
          <w:b/>
        </w:rPr>
        <w:br w:type="page"/>
      </w:r>
    </w:p>
    <w:p w14:paraId="4DC74974" w14:textId="77777777" w:rsidR="008E1A1D" w:rsidRDefault="008E1A1D" w:rsidP="005D11BD">
      <w:pPr>
        <w:pStyle w:val="Heading2"/>
        <w:numPr>
          <w:ilvl w:val="0"/>
          <w:numId w:val="0"/>
        </w:numPr>
        <w:ind w:left="576" w:hanging="576"/>
        <w:pPrChange w:id="245" w:author="Nikolai Topping" w:date="2016-03-29T09:26:00Z">
          <w:pPr>
            <w:pStyle w:val="Heading2"/>
          </w:pPr>
        </w:pPrChange>
      </w:pPr>
      <w:bookmarkStart w:id="246" w:name="_Toc447008394"/>
      <w:r>
        <w:lastRenderedPageBreak/>
        <w:t>Use Case 7: Kør simulering.</w:t>
      </w:r>
      <w:bookmarkEnd w:id="246"/>
    </w:p>
    <w:p w14:paraId="4DC74975" w14:textId="77777777" w:rsidR="003D5CFA" w:rsidRDefault="003D5CFA" w:rsidP="003D5CFA">
      <w:r w:rsidRPr="00416C91">
        <w:rPr>
          <w:b/>
          <w:bCs/>
        </w:rPr>
        <w:t>Mål:</w:t>
      </w:r>
      <w:r>
        <w:rPr>
          <w:b/>
        </w:rPr>
        <w:br/>
      </w:r>
      <w:r>
        <w:t xml:space="preserve">Den programmerede indstilling kører som </w:t>
      </w:r>
      <w:commentRangeStart w:id="247"/>
      <w:r>
        <w:t>simulering</w:t>
      </w:r>
      <w:commentRangeEnd w:id="247"/>
      <w:r w:rsidR="00AF17A0">
        <w:rPr>
          <w:rStyle w:val="CommentReference"/>
        </w:rPr>
        <w:commentReference w:id="247"/>
      </w:r>
    </w:p>
    <w:p w14:paraId="4DC74976" w14:textId="77777777" w:rsidR="003D5CFA" w:rsidRDefault="003D5CFA" w:rsidP="003D5CFA">
      <w:r w:rsidRPr="00416C91">
        <w:rPr>
          <w:b/>
          <w:bCs/>
        </w:rPr>
        <w:t>Initiering:</w:t>
      </w:r>
      <w:r>
        <w:rPr>
          <w:b/>
        </w:rPr>
        <w:br/>
      </w:r>
      <w:r>
        <w:t>Initieres af styreboks.</w:t>
      </w:r>
    </w:p>
    <w:p w14:paraId="4DC74977" w14:textId="77777777" w:rsidR="003D5CFA" w:rsidRPr="003D5CFA" w:rsidRDefault="003D5CFA" w:rsidP="003D5CFA">
      <w:pPr>
        <w:rPr>
          <w:rStyle w:val="Strong"/>
          <w:b w:val="0"/>
        </w:rPr>
      </w:pPr>
      <w:r w:rsidRPr="006540D2">
        <w:rPr>
          <w:rStyle w:val="Strong"/>
        </w:rPr>
        <w:t>Aktører:</w:t>
      </w:r>
      <w:r w:rsidRPr="006540D2">
        <w:rPr>
          <w:rStyle w:val="Strong"/>
        </w:rPr>
        <w:br/>
      </w:r>
      <w:r w:rsidRPr="003D5CFA">
        <w:rPr>
          <w:rStyle w:val="Strong"/>
          <w:b w:val="0"/>
          <w:bCs w:val="0"/>
        </w:rPr>
        <w:t>Styre</w:t>
      </w:r>
      <w:r>
        <w:rPr>
          <w:rStyle w:val="Strong"/>
          <w:b w:val="0"/>
          <w:bCs w:val="0"/>
        </w:rPr>
        <w:t>boks (</w:t>
      </w:r>
      <w:commentRangeStart w:id="248"/>
      <w:r>
        <w:rPr>
          <w:rStyle w:val="Strong"/>
          <w:b w:val="0"/>
          <w:bCs w:val="0"/>
        </w:rPr>
        <w:t>primær</w:t>
      </w:r>
      <w:commentRangeEnd w:id="248"/>
      <w:r w:rsidR="00AF17A0">
        <w:rPr>
          <w:rStyle w:val="CommentReference"/>
        </w:rPr>
        <w:commentReference w:id="248"/>
      </w:r>
      <w:r>
        <w:rPr>
          <w:rStyle w:val="Strong"/>
          <w:b w:val="0"/>
          <w:bCs w:val="0"/>
        </w:rPr>
        <w:t>)</w:t>
      </w:r>
      <w:r>
        <w:rPr>
          <w:rStyle w:val="Strong"/>
          <w:b w:val="0"/>
        </w:rPr>
        <w:br/>
      </w:r>
      <w:r>
        <w:rPr>
          <w:rStyle w:val="Strong"/>
          <w:b w:val="0"/>
          <w:bCs w:val="0"/>
        </w:rPr>
        <w:t>Enhed (sekundær)</w:t>
      </w:r>
    </w:p>
    <w:p w14:paraId="4DC74978" w14:textId="77777777" w:rsidR="003D5CFA" w:rsidRPr="006540D2" w:rsidRDefault="003D5CFA" w:rsidP="003D5CFA">
      <w:pPr>
        <w:rPr>
          <w:rStyle w:val="Strong"/>
          <w:b w:val="0"/>
          <w:color w:val="595959" w:themeColor="text1" w:themeTint="A6"/>
        </w:rPr>
      </w:pPr>
      <w:r w:rsidRPr="006540D2">
        <w:rPr>
          <w:rStyle w:val="Strong"/>
        </w:rPr>
        <w:t>Referencer:</w:t>
      </w:r>
      <w:r w:rsidRPr="006540D2">
        <w:rPr>
          <w:rStyle w:val="Strong"/>
        </w:rPr>
        <w:br/>
      </w:r>
      <w:r w:rsidRPr="003D5CFA">
        <w:rPr>
          <w:rStyle w:val="Strong"/>
          <w:b w:val="0"/>
          <w:bCs w:val="0"/>
        </w:rPr>
        <w:t>Ingen</w:t>
      </w:r>
    </w:p>
    <w:p w14:paraId="4DC74979" w14:textId="77777777" w:rsidR="003D5CFA" w:rsidRPr="006540D2" w:rsidRDefault="003D5CFA" w:rsidP="003D5CFA">
      <w:pPr>
        <w:rPr>
          <w:rStyle w:val="Strong"/>
          <w:b w:val="0"/>
        </w:rPr>
      </w:pPr>
      <w:r w:rsidRPr="006540D2">
        <w:rPr>
          <w:rStyle w:val="Strong"/>
        </w:rPr>
        <w:t>Samtidige forekomster:</w:t>
      </w:r>
      <w:r w:rsidRPr="006540D2">
        <w:rPr>
          <w:rStyle w:val="Strong"/>
        </w:rPr>
        <w:br/>
      </w:r>
      <w:r w:rsidRPr="003D5CFA">
        <w:rPr>
          <w:rStyle w:val="Strong"/>
          <w:b w:val="0"/>
          <w:bCs w:val="0"/>
        </w:rPr>
        <w:t>Der forekommer 1 simulering ad gangen</w:t>
      </w:r>
    </w:p>
    <w:p w14:paraId="4DC7497A" w14:textId="77777777" w:rsidR="003D5CFA" w:rsidRPr="006540D2" w:rsidRDefault="003D5CFA" w:rsidP="003D5CFA">
      <w:pPr>
        <w:rPr>
          <w:rStyle w:val="Strong"/>
          <w:b w:val="0"/>
        </w:rPr>
      </w:pPr>
      <w:r w:rsidRPr="00416C91">
        <w:rPr>
          <w:b/>
          <w:bCs/>
        </w:rPr>
        <w:t>Forudsætning:</w:t>
      </w:r>
      <w:r w:rsidRPr="006540D2">
        <w:br/>
      </w:r>
      <w:r w:rsidRPr="003D5CFA">
        <w:rPr>
          <w:rStyle w:val="Strong"/>
          <w:b w:val="0"/>
          <w:bCs w:val="0"/>
        </w:rPr>
        <w:t xml:space="preserve">Styreboks er tilsluttet strøm og </w:t>
      </w:r>
      <w:commentRangeStart w:id="249"/>
      <w:r w:rsidRPr="003D5CFA">
        <w:rPr>
          <w:rStyle w:val="Strong"/>
          <w:b w:val="0"/>
          <w:bCs w:val="0"/>
        </w:rPr>
        <w:t>opstartet</w:t>
      </w:r>
      <w:commentRangeEnd w:id="249"/>
      <w:r w:rsidR="00AF17A0">
        <w:rPr>
          <w:rStyle w:val="CommentReference"/>
        </w:rPr>
        <w:commentReference w:id="249"/>
      </w:r>
    </w:p>
    <w:p w14:paraId="4DC7497B" w14:textId="77777777" w:rsidR="003D5CFA" w:rsidRPr="006540D2" w:rsidRDefault="003D5CFA" w:rsidP="003D5CFA">
      <w:pPr>
        <w:rPr>
          <w:rStyle w:val="Strong"/>
          <w:b w:val="0"/>
        </w:rPr>
      </w:pPr>
      <w:r w:rsidRPr="006540D2">
        <w:rPr>
          <w:rStyle w:val="Strong"/>
        </w:rPr>
        <w:t>Resultat:</w:t>
      </w:r>
      <w:r w:rsidRPr="006540D2">
        <w:rPr>
          <w:rStyle w:val="Strong"/>
        </w:rPr>
        <w:br/>
      </w:r>
      <w:r w:rsidRPr="003D5CFA">
        <w:rPr>
          <w:rStyle w:val="Strong"/>
          <w:b w:val="0"/>
          <w:bCs w:val="0"/>
        </w:rPr>
        <w:t xml:space="preserve">Der imiteres aktivitet i </w:t>
      </w:r>
      <w:commentRangeStart w:id="250"/>
      <w:r w:rsidRPr="003D5CFA">
        <w:rPr>
          <w:rStyle w:val="Strong"/>
          <w:b w:val="0"/>
          <w:bCs w:val="0"/>
        </w:rPr>
        <w:t>hjemmet</w:t>
      </w:r>
      <w:commentRangeEnd w:id="250"/>
      <w:r w:rsidR="00AF17A0">
        <w:rPr>
          <w:rStyle w:val="CommentReference"/>
        </w:rPr>
        <w:commentReference w:id="250"/>
      </w:r>
      <w:r w:rsidRPr="006540D2">
        <w:rPr>
          <w:rStyle w:val="Strong"/>
        </w:rPr>
        <w:t xml:space="preserve"> </w:t>
      </w:r>
    </w:p>
    <w:p w14:paraId="4DC7497C" w14:textId="77777777" w:rsidR="003D5CFA" w:rsidRPr="006540D2" w:rsidRDefault="003D5CFA" w:rsidP="003D5CFA">
      <w:pPr>
        <w:rPr>
          <w:rStyle w:val="Strong"/>
        </w:rPr>
      </w:pPr>
      <w:r w:rsidRPr="006540D2">
        <w:rPr>
          <w:rStyle w:val="Strong"/>
        </w:rPr>
        <w:t>Hovedscenarie:</w:t>
      </w:r>
    </w:p>
    <w:p w14:paraId="4DC7497D" w14:textId="77777777" w:rsidR="003D5CFA" w:rsidRDefault="003D5CFA" w:rsidP="003D5CFA">
      <w:pPr>
        <w:pStyle w:val="ListParagraph"/>
        <w:numPr>
          <w:ilvl w:val="0"/>
          <w:numId w:val="23"/>
        </w:numPr>
        <w:rPr>
          <w:rStyle w:val="Strong"/>
          <w:b w:val="0"/>
          <w:bCs w:val="0"/>
        </w:rPr>
      </w:pPr>
      <w:r w:rsidRPr="003D5CFA">
        <w:rPr>
          <w:rStyle w:val="Strong"/>
          <w:b w:val="0"/>
          <w:bCs w:val="0"/>
        </w:rPr>
        <w:t xml:space="preserve">Styreboks tjekker om der skal udføres en handling ud fra </w:t>
      </w:r>
      <w:commentRangeStart w:id="251"/>
      <w:r w:rsidRPr="003D5CFA">
        <w:rPr>
          <w:rStyle w:val="Strong"/>
          <w:b w:val="0"/>
          <w:bCs w:val="0"/>
        </w:rPr>
        <w:t>kalender</w:t>
      </w:r>
      <w:commentRangeEnd w:id="251"/>
      <w:r w:rsidR="00F20DD5">
        <w:rPr>
          <w:rStyle w:val="CommentReference"/>
        </w:rPr>
        <w:commentReference w:id="251"/>
      </w:r>
    </w:p>
    <w:p w14:paraId="4DC7497E" w14:textId="77777777" w:rsidR="003D5CFA" w:rsidRPr="003D5CFA" w:rsidRDefault="003D5CFA" w:rsidP="003D5CFA">
      <w:pPr>
        <w:pStyle w:val="ListParagraph"/>
        <w:ind w:left="360"/>
        <w:rPr>
          <w:rStyle w:val="Strong"/>
          <w:b w:val="0"/>
        </w:rPr>
      </w:pPr>
      <w:r w:rsidRPr="003D5CFA">
        <w:rPr>
          <w:rStyle w:val="Strong"/>
          <w:b w:val="0"/>
          <w:bCs w:val="0"/>
        </w:rPr>
        <w:t>[Udvidelse 1: Ingen handlinger skal udføres]</w:t>
      </w:r>
    </w:p>
    <w:p w14:paraId="4DC7497F" w14:textId="77777777" w:rsidR="003D5CFA" w:rsidRPr="003D5CFA" w:rsidRDefault="003D5CFA" w:rsidP="003D5CFA">
      <w:pPr>
        <w:pStyle w:val="ListParagraph"/>
        <w:numPr>
          <w:ilvl w:val="0"/>
          <w:numId w:val="23"/>
        </w:numPr>
        <w:rPr>
          <w:rStyle w:val="Strong"/>
          <w:b w:val="0"/>
          <w:bCs w:val="0"/>
        </w:rPr>
      </w:pPr>
      <w:r w:rsidRPr="003D5CFA">
        <w:rPr>
          <w:rStyle w:val="Strong"/>
          <w:b w:val="0"/>
          <w:bCs w:val="0"/>
        </w:rPr>
        <w:t>Styreboks udfører handling</w:t>
      </w:r>
      <w:r w:rsidRPr="003D5CFA">
        <w:rPr>
          <w:rStyle w:val="Strong"/>
          <w:b w:val="0"/>
        </w:rPr>
        <w:br/>
      </w:r>
      <w:r w:rsidRPr="003D5CFA">
        <w:rPr>
          <w:rStyle w:val="Strong"/>
          <w:b w:val="0"/>
          <w:bCs w:val="0"/>
        </w:rPr>
        <w:t>[Udvidelse 2: Handlingen kan ikke udføres]</w:t>
      </w:r>
    </w:p>
    <w:p w14:paraId="4DC74980" w14:textId="77777777" w:rsidR="003D5CFA" w:rsidRPr="003D5CFA" w:rsidRDefault="003D5CFA" w:rsidP="003D5CFA">
      <w:pPr>
        <w:pStyle w:val="ListParagraph"/>
        <w:numPr>
          <w:ilvl w:val="0"/>
          <w:numId w:val="23"/>
        </w:numPr>
        <w:rPr>
          <w:rStyle w:val="Strong"/>
          <w:b w:val="0"/>
          <w:bCs w:val="0"/>
        </w:rPr>
      </w:pPr>
      <w:r w:rsidRPr="003D5CFA">
        <w:rPr>
          <w:rStyle w:val="Strong"/>
          <w:b w:val="0"/>
          <w:bCs w:val="0"/>
        </w:rPr>
        <w:t>Går til punkt 1</w:t>
      </w:r>
    </w:p>
    <w:p w14:paraId="4DC74981" w14:textId="77777777" w:rsidR="003D5CFA" w:rsidRPr="006540D2" w:rsidRDefault="003D5CFA" w:rsidP="003D5CFA">
      <w:pPr>
        <w:rPr>
          <w:rStyle w:val="Strong"/>
          <w:b w:val="0"/>
        </w:rPr>
      </w:pPr>
    </w:p>
    <w:p w14:paraId="4DC74982" w14:textId="77777777" w:rsidR="003D5CFA" w:rsidRPr="006540D2" w:rsidRDefault="003D5CFA" w:rsidP="003D5CFA">
      <w:pPr>
        <w:rPr>
          <w:rStyle w:val="Strong"/>
        </w:rPr>
      </w:pPr>
      <w:r w:rsidRPr="006540D2">
        <w:rPr>
          <w:rStyle w:val="Strong"/>
        </w:rPr>
        <w:t>Udvidelser</w:t>
      </w:r>
      <w:r>
        <w:rPr>
          <w:rStyle w:val="Strong"/>
        </w:rPr>
        <w:t>:</w:t>
      </w:r>
    </w:p>
    <w:p w14:paraId="4DC74983" w14:textId="77777777" w:rsidR="003D5CFA" w:rsidRPr="003D5CFA" w:rsidRDefault="003D5CFA" w:rsidP="003D5CFA">
      <w:pPr>
        <w:rPr>
          <w:rStyle w:val="Strong"/>
          <w:b w:val="0"/>
        </w:rPr>
      </w:pPr>
      <w:r w:rsidRPr="003D5CFA">
        <w:rPr>
          <w:rStyle w:val="Strong"/>
          <w:b w:val="0"/>
          <w:bCs w:val="0"/>
        </w:rPr>
        <w:t>[Udvidelse 1: Ingen handlinger skal udføres]</w:t>
      </w:r>
    </w:p>
    <w:p w14:paraId="4DC74984" w14:textId="77777777" w:rsidR="003D5CFA" w:rsidRPr="003D5CFA" w:rsidRDefault="003D5CFA" w:rsidP="003D5CFA">
      <w:pPr>
        <w:pStyle w:val="ListParagraph"/>
        <w:numPr>
          <w:ilvl w:val="0"/>
          <w:numId w:val="22"/>
        </w:numPr>
        <w:rPr>
          <w:rStyle w:val="Strong"/>
          <w:b w:val="0"/>
          <w:bCs w:val="0"/>
        </w:rPr>
      </w:pPr>
      <w:r w:rsidRPr="003D5CFA">
        <w:rPr>
          <w:rStyle w:val="Strong"/>
          <w:b w:val="0"/>
          <w:bCs w:val="0"/>
        </w:rPr>
        <w:t>Hopper til punkt 1</w:t>
      </w:r>
    </w:p>
    <w:p w14:paraId="4DC74985" w14:textId="77777777" w:rsidR="003D5CFA" w:rsidRPr="003D5CFA" w:rsidRDefault="003D5CFA" w:rsidP="003D5CFA">
      <w:pPr>
        <w:rPr>
          <w:rStyle w:val="Strong"/>
          <w:b w:val="0"/>
        </w:rPr>
      </w:pPr>
      <w:r w:rsidRPr="003D5CFA">
        <w:rPr>
          <w:rStyle w:val="Strong"/>
          <w:b w:val="0"/>
          <w:bCs w:val="0"/>
        </w:rPr>
        <w:t>[Udvidelse 2: Handlingen kan ikke udføres]</w:t>
      </w:r>
    </w:p>
    <w:p w14:paraId="4DC74986" w14:textId="00FADFF2" w:rsidR="008E1A1D" w:rsidRDefault="003D5CFA" w:rsidP="003D5CFA">
      <w:pPr>
        <w:pStyle w:val="ListParagraph"/>
        <w:numPr>
          <w:ilvl w:val="0"/>
          <w:numId w:val="20"/>
        </w:numPr>
        <w:rPr>
          <w:rStyle w:val="Strong"/>
          <w:b w:val="0"/>
          <w:bCs w:val="0"/>
        </w:rPr>
      </w:pPr>
      <w:r w:rsidRPr="003D5CFA">
        <w:rPr>
          <w:rStyle w:val="Strong"/>
          <w:b w:val="0"/>
          <w:bCs w:val="0"/>
        </w:rPr>
        <w:t xml:space="preserve">Fejl registreres og </w:t>
      </w:r>
      <w:commentRangeStart w:id="252"/>
      <w:r w:rsidRPr="003D5CFA">
        <w:rPr>
          <w:rStyle w:val="Strong"/>
          <w:b w:val="0"/>
          <w:bCs w:val="0"/>
        </w:rPr>
        <w:t>gemmes</w:t>
      </w:r>
      <w:commentRangeEnd w:id="252"/>
      <w:r w:rsidR="00F20DD5">
        <w:rPr>
          <w:rStyle w:val="CommentReference"/>
        </w:rPr>
        <w:commentReference w:id="252"/>
      </w:r>
      <w:ins w:id="253" w:author="Nikolai Topping" w:date="2016-03-29T09:53:00Z">
        <w:r w:rsidR="00416C91">
          <w:rPr>
            <w:rStyle w:val="Strong"/>
            <w:b w:val="0"/>
            <w:bCs w:val="0"/>
          </w:rPr>
          <w:t xml:space="preserve"> i fejlloggen.</w:t>
        </w:r>
      </w:ins>
    </w:p>
    <w:p w14:paraId="4DC74987" w14:textId="77777777" w:rsidR="003D5CFA" w:rsidRPr="008E1A1D" w:rsidRDefault="008E1A1D" w:rsidP="008E1A1D">
      <w:pPr>
        <w:rPr>
          <w:rStyle w:val="Strong"/>
          <w:b w:val="0"/>
        </w:rPr>
      </w:pPr>
      <w:r>
        <w:rPr>
          <w:rStyle w:val="Strong"/>
          <w:b w:val="0"/>
        </w:rPr>
        <w:br w:type="page"/>
      </w:r>
    </w:p>
    <w:p w14:paraId="4DC74988" w14:textId="588057B3" w:rsidR="0012605D" w:rsidRPr="00096BBA" w:rsidRDefault="0012605D" w:rsidP="00F172CD">
      <w:pPr>
        <w:pStyle w:val="Heading1"/>
      </w:pPr>
      <w:bookmarkStart w:id="254" w:name="_Toc447008395"/>
      <w:commentRangeStart w:id="255"/>
      <w:del w:id="256" w:author="Nikolai Topping" w:date="2016-03-29T10:44:00Z">
        <w:r w:rsidDel="003318A7">
          <w:lastRenderedPageBreak/>
          <w:delText>Krav</w:delText>
        </w:r>
        <w:r w:rsidR="00CF7C91" w:rsidDel="003318A7">
          <w:delText xml:space="preserve"> specifikation.</w:delText>
        </w:r>
        <w:commentRangeEnd w:id="255"/>
        <w:r w:rsidR="008D7017" w:rsidDel="003318A7">
          <w:rPr>
            <w:rStyle w:val="CommentReference"/>
            <w:rFonts w:asciiTheme="minorHAnsi" w:eastAsiaTheme="minorHAnsi" w:hAnsiTheme="minorHAnsi" w:cstheme="minorBidi"/>
            <w:color w:val="auto"/>
          </w:rPr>
          <w:commentReference w:id="255"/>
        </w:r>
      </w:del>
      <w:bookmarkEnd w:id="254"/>
      <w:ins w:id="257" w:author="Nikolai Topping" w:date="2016-03-29T10:45:00Z">
        <w:r w:rsidR="003318A7">
          <w:t>Yderlige tekniske krav</w:t>
        </w:r>
      </w:ins>
    </w:p>
    <w:p w14:paraId="4DC74989" w14:textId="77777777" w:rsidR="0012605D" w:rsidRPr="0012605D" w:rsidRDefault="0012605D" w:rsidP="5FC21806">
      <w:pPr>
        <w:pStyle w:val="ListParagraph"/>
        <w:numPr>
          <w:ilvl w:val="0"/>
          <w:numId w:val="24"/>
        </w:numPr>
        <w:spacing w:after="200" w:line="276" w:lineRule="auto"/>
        <w:rPr>
          <w:b/>
          <w:bCs/>
          <w:u w:val="single"/>
        </w:rPr>
      </w:pPr>
      <w:r w:rsidRPr="00416C91">
        <w:rPr>
          <w:b/>
          <w:bCs/>
          <w:u w:val="single"/>
        </w:rPr>
        <w:t>Enhed</w:t>
      </w:r>
    </w:p>
    <w:p w14:paraId="4DC7498A" w14:textId="77777777" w:rsidR="0012605D" w:rsidRPr="003318A7" w:rsidRDefault="0012605D" w:rsidP="0012605D">
      <w:pPr>
        <w:pStyle w:val="ListParagraph"/>
        <w:numPr>
          <w:ilvl w:val="1"/>
          <w:numId w:val="24"/>
        </w:numPr>
        <w:spacing w:after="200" w:line="276" w:lineRule="auto"/>
        <w:rPr>
          <w:color w:val="FF0000"/>
          <w:u w:val="single"/>
          <w:rPrChange w:id="258" w:author="Nikolai Topping" w:date="2016-03-29T10:46:00Z">
            <w:rPr>
              <w:u w:val="single"/>
            </w:rPr>
          </w:rPrChange>
        </w:rPr>
      </w:pPr>
      <w:r w:rsidRPr="003318A7">
        <w:rPr>
          <w:color w:val="FF0000"/>
          <w:rPrChange w:id="259" w:author="Nikolai Topping" w:date="2016-03-29T10:46:00Z">
            <w:rPr/>
          </w:rPrChange>
        </w:rPr>
        <w:t xml:space="preserve"> Skal kunne kommunikere over lysnettet.</w:t>
      </w:r>
    </w:p>
    <w:p w14:paraId="4DC7498B" w14:textId="5B846258" w:rsidR="0012605D" w:rsidRPr="003318A7" w:rsidRDefault="0012605D" w:rsidP="0012605D">
      <w:pPr>
        <w:pStyle w:val="ListParagraph"/>
        <w:numPr>
          <w:ilvl w:val="1"/>
          <w:numId w:val="24"/>
        </w:numPr>
        <w:spacing w:after="200" w:line="276" w:lineRule="auto"/>
        <w:rPr>
          <w:color w:val="538135" w:themeColor="accent6" w:themeShade="BF"/>
          <w:u w:val="single"/>
          <w:rPrChange w:id="260" w:author="Nikolai Topping" w:date="2016-03-29T10:49:00Z">
            <w:rPr>
              <w:u w:val="single"/>
            </w:rPr>
          </w:rPrChange>
        </w:rPr>
      </w:pPr>
      <w:r w:rsidRPr="00416C91">
        <w:rPr>
          <w:b/>
          <w:bCs/>
        </w:rPr>
        <w:t xml:space="preserve"> </w:t>
      </w:r>
      <w:r w:rsidRPr="003318A7">
        <w:rPr>
          <w:color w:val="538135" w:themeColor="accent6" w:themeShade="BF"/>
          <w:rPrChange w:id="261" w:author="Nikolai Topping" w:date="2016-03-29T10:49:00Z">
            <w:rPr/>
          </w:rPrChange>
        </w:rPr>
        <w:t>Skal kunne tilsluttes &lt;</w:t>
      </w:r>
      <w:commentRangeStart w:id="262"/>
      <w:r w:rsidRPr="003318A7">
        <w:rPr>
          <w:color w:val="538135" w:themeColor="accent6" w:themeShade="BF"/>
          <w:rPrChange w:id="263" w:author="Nikolai Topping" w:date="2016-03-29T10:49:00Z">
            <w:rPr/>
          </w:rPrChange>
        </w:rPr>
        <w:t>dansk</w:t>
      </w:r>
      <w:commentRangeEnd w:id="262"/>
      <w:r w:rsidR="00EE6475" w:rsidRPr="003318A7">
        <w:rPr>
          <w:rStyle w:val="CommentReference"/>
          <w:color w:val="538135" w:themeColor="accent6" w:themeShade="BF"/>
          <w:rPrChange w:id="264" w:author="Nikolai Topping" w:date="2016-03-29T10:49:00Z">
            <w:rPr>
              <w:rStyle w:val="CommentReference"/>
            </w:rPr>
          </w:rPrChange>
        </w:rPr>
        <w:commentReference w:id="262"/>
      </w:r>
      <w:r w:rsidRPr="003318A7">
        <w:rPr>
          <w:color w:val="538135" w:themeColor="accent6" w:themeShade="BF"/>
          <w:rPrChange w:id="265" w:author="Nikolai Topping" w:date="2016-03-29T10:49:00Z">
            <w:rPr/>
          </w:rPrChange>
        </w:rPr>
        <w:t>&gt; stikkontakt</w:t>
      </w:r>
    </w:p>
    <w:p w14:paraId="4DC7498C" w14:textId="77777777" w:rsidR="0012605D" w:rsidRPr="0012605D" w:rsidRDefault="0012605D" w:rsidP="5FC21806">
      <w:pPr>
        <w:pStyle w:val="ListParagraph"/>
        <w:numPr>
          <w:ilvl w:val="0"/>
          <w:numId w:val="24"/>
        </w:numPr>
        <w:spacing w:after="200" w:line="276" w:lineRule="auto"/>
        <w:rPr>
          <w:b/>
          <w:bCs/>
        </w:rPr>
      </w:pPr>
      <w:r w:rsidRPr="00416C91">
        <w:rPr>
          <w:b/>
          <w:bCs/>
          <w:u w:val="single"/>
        </w:rPr>
        <w:t xml:space="preserve">Styreboks </w:t>
      </w:r>
    </w:p>
    <w:p w14:paraId="4DC7498D" w14:textId="77777777" w:rsidR="0012605D" w:rsidRPr="0012605D" w:rsidRDefault="0012605D" w:rsidP="0012605D">
      <w:pPr>
        <w:pStyle w:val="ListParagraph"/>
        <w:numPr>
          <w:ilvl w:val="1"/>
          <w:numId w:val="24"/>
        </w:numPr>
        <w:spacing w:after="200" w:line="276" w:lineRule="auto"/>
      </w:pPr>
      <w:r w:rsidRPr="003318A7">
        <w:rPr>
          <w:color w:val="FF0000"/>
          <w:rPrChange w:id="266" w:author="Nikolai Topping" w:date="2016-03-29T10:46:00Z">
            <w:rPr/>
          </w:rPrChange>
        </w:rPr>
        <w:t>Skal kunne kommunikere over lysnettet.</w:t>
      </w:r>
    </w:p>
    <w:p w14:paraId="4DC7498E" w14:textId="77777777" w:rsidR="0012605D" w:rsidRPr="003318A7" w:rsidRDefault="0012605D" w:rsidP="0012605D">
      <w:pPr>
        <w:pStyle w:val="ListParagraph"/>
        <w:numPr>
          <w:ilvl w:val="1"/>
          <w:numId w:val="24"/>
        </w:numPr>
        <w:spacing w:after="200" w:line="276" w:lineRule="auto"/>
        <w:rPr>
          <w:color w:val="FF0000"/>
          <w:rPrChange w:id="267" w:author="Nikolai Topping" w:date="2016-03-29T10:46:00Z">
            <w:rPr/>
          </w:rPrChange>
        </w:rPr>
      </w:pPr>
      <w:r w:rsidRPr="003318A7">
        <w:rPr>
          <w:color w:val="FF0000"/>
          <w:rPrChange w:id="268" w:author="Nikolai Topping" w:date="2016-03-29T10:46:00Z">
            <w:rPr/>
          </w:rPrChange>
        </w:rPr>
        <w:t>Skal indeholde en kodelås.</w:t>
      </w:r>
    </w:p>
    <w:p w14:paraId="4DC7498F" w14:textId="77777777" w:rsidR="0012605D" w:rsidRPr="003318A7" w:rsidRDefault="0012605D" w:rsidP="0012605D">
      <w:pPr>
        <w:pStyle w:val="ListParagraph"/>
        <w:numPr>
          <w:ilvl w:val="1"/>
          <w:numId w:val="24"/>
        </w:numPr>
        <w:spacing w:after="200" w:line="276" w:lineRule="auto"/>
        <w:rPr>
          <w:color w:val="FF0000"/>
          <w:rPrChange w:id="269" w:author="Nikolai Topping" w:date="2016-03-29T10:46:00Z">
            <w:rPr/>
          </w:rPrChange>
        </w:rPr>
      </w:pPr>
      <w:r w:rsidRPr="003318A7">
        <w:rPr>
          <w:color w:val="FF0000"/>
          <w:rPrChange w:id="270" w:author="Nikolai Topping" w:date="2016-03-29T10:46:00Z">
            <w:rPr/>
          </w:rPrChange>
        </w:rPr>
        <w:t>Skal kunne tænde en enhed i systemet.</w:t>
      </w:r>
    </w:p>
    <w:p w14:paraId="4DC74990" w14:textId="77777777" w:rsidR="0012605D" w:rsidRPr="003318A7" w:rsidRDefault="0012605D" w:rsidP="0012605D">
      <w:pPr>
        <w:pStyle w:val="ListParagraph"/>
        <w:numPr>
          <w:ilvl w:val="1"/>
          <w:numId w:val="24"/>
        </w:numPr>
        <w:spacing w:after="200" w:line="276" w:lineRule="auto"/>
        <w:rPr>
          <w:color w:val="FF0000"/>
          <w:rPrChange w:id="271" w:author="Nikolai Topping" w:date="2016-03-29T10:46:00Z">
            <w:rPr/>
          </w:rPrChange>
        </w:rPr>
      </w:pPr>
      <w:r w:rsidRPr="003318A7">
        <w:rPr>
          <w:color w:val="FF0000"/>
          <w:rPrChange w:id="272" w:author="Nikolai Topping" w:date="2016-03-29T10:46:00Z">
            <w:rPr/>
          </w:rPrChange>
        </w:rPr>
        <w:t>Skal kunne slukke en enhed i systemet.</w:t>
      </w:r>
    </w:p>
    <w:p w14:paraId="4DC74991" w14:textId="77777777" w:rsidR="0012605D" w:rsidRPr="003318A7" w:rsidRDefault="0012605D" w:rsidP="0012605D">
      <w:pPr>
        <w:pStyle w:val="ListParagraph"/>
        <w:numPr>
          <w:ilvl w:val="1"/>
          <w:numId w:val="24"/>
        </w:numPr>
        <w:spacing w:after="200" w:line="276" w:lineRule="auto"/>
        <w:rPr>
          <w:color w:val="FF0000"/>
          <w:rPrChange w:id="273" w:author="Nikolai Topping" w:date="2016-03-29T10:46:00Z">
            <w:rPr/>
          </w:rPrChange>
        </w:rPr>
      </w:pPr>
      <w:r w:rsidRPr="003318A7">
        <w:rPr>
          <w:color w:val="FF0000"/>
          <w:rPrChange w:id="274" w:author="Nikolai Topping" w:date="2016-03-29T10:46:00Z">
            <w:rPr/>
          </w:rPrChange>
        </w:rPr>
        <w:t>Skal kunne modtage status fra en enhed i systemet.</w:t>
      </w:r>
    </w:p>
    <w:p w14:paraId="4DC74992" w14:textId="77777777" w:rsidR="0012605D" w:rsidRPr="003318A7" w:rsidRDefault="0012605D" w:rsidP="5FC21806">
      <w:pPr>
        <w:pStyle w:val="ListParagraph"/>
        <w:numPr>
          <w:ilvl w:val="1"/>
          <w:numId w:val="24"/>
        </w:numPr>
        <w:spacing w:after="200" w:line="276" w:lineRule="auto"/>
        <w:rPr>
          <w:b/>
          <w:bCs/>
          <w:color w:val="BF8F00" w:themeColor="accent4" w:themeShade="BF"/>
          <w:rPrChange w:id="275" w:author="Nikolai Topping" w:date="2016-03-29T10:47:00Z">
            <w:rPr>
              <w:b/>
              <w:bCs/>
            </w:rPr>
          </w:rPrChange>
        </w:rPr>
      </w:pPr>
      <w:r w:rsidRPr="003318A7">
        <w:rPr>
          <w:color w:val="BF8F00" w:themeColor="accent4" w:themeShade="BF"/>
          <w:rPrChange w:id="276" w:author="Nikolai Topping" w:date="2016-03-29T10:47:00Z">
            <w:rPr/>
          </w:rPrChange>
        </w:rPr>
        <w:t xml:space="preserve">Skal kunne kommunikere med PC </w:t>
      </w:r>
      <w:r w:rsidRPr="003318A7">
        <w:rPr>
          <w:b/>
          <w:bCs/>
          <w:color w:val="BF8F00" w:themeColor="accent4" w:themeShade="BF"/>
          <w:rPrChange w:id="277" w:author="Nikolai Topping" w:date="2016-03-29T10:47:00Z">
            <w:rPr>
              <w:b/>
              <w:bCs/>
            </w:rPr>
          </w:rPrChange>
        </w:rPr>
        <w:t>via USB</w:t>
      </w:r>
      <w:r w:rsidRPr="003318A7">
        <w:rPr>
          <w:color w:val="BF8F00" w:themeColor="accent4" w:themeShade="BF"/>
          <w:rPrChange w:id="278" w:author="Nikolai Topping" w:date="2016-03-29T10:47:00Z">
            <w:rPr/>
          </w:rPrChange>
        </w:rPr>
        <w:t>.</w:t>
      </w:r>
    </w:p>
    <w:p w14:paraId="4DC74993" w14:textId="77777777" w:rsidR="0012605D" w:rsidRPr="003318A7" w:rsidRDefault="0012605D" w:rsidP="5FC21806">
      <w:pPr>
        <w:pStyle w:val="ListParagraph"/>
        <w:numPr>
          <w:ilvl w:val="1"/>
          <w:numId w:val="24"/>
        </w:numPr>
        <w:spacing w:after="200" w:line="276" w:lineRule="auto"/>
        <w:rPr>
          <w:b/>
          <w:bCs/>
          <w:color w:val="538135" w:themeColor="accent6" w:themeShade="BF"/>
          <w:rPrChange w:id="279" w:author="Nikolai Topping" w:date="2016-03-29T10:49:00Z">
            <w:rPr>
              <w:b/>
              <w:bCs/>
            </w:rPr>
          </w:rPrChange>
        </w:rPr>
      </w:pPr>
      <w:r w:rsidRPr="003318A7">
        <w:rPr>
          <w:color w:val="538135" w:themeColor="accent6" w:themeShade="BF"/>
          <w:rPrChange w:id="280" w:author="Nikolai Topping" w:date="2016-03-29T10:49:00Z">
            <w:rPr/>
          </w:rPrChange>
        </w:rPr>
        <w:t xml:space="preserve">Skal have en LED indikator når data sendes på </w:t>
      </w:r>
      <w:r w:rsidRPr="003318A7">
        <w:rPr>
          <w:b/>
          <w:bCs/>
          <w:color w:val="538135" w:themeColor="accent6" w:themeShade="BF"/>
          <w:rPrChange w:id="281" w:author="Nikolai Topping" w:date="2016-03-29T10:49:00Z">
            <w:rPr>
              <w:b/>
              <w:bCs/>
            </w:rPr>
          </w:rPrChange>
        </w:rPr>
        <w:t>lysnettet.</w:t>
      </w:r>
    </w:p>
    <w:p w14:paraId="4DC74994" w14:textId="77777777" w:rsidR="0012605D" w:rsidRPr="003318A7" w:rsidRDefault="0012605D" w:rsidP="5FC21806">
      <w:pPr>
        <w:pStyle w:val="ListParagraph"/>
        <w:numPr>
          <w:ilvl w:val="1"/>
          <w:numId w:val="24"/>
        </w:numPr>
        <w:spacing w:after="200" w:line="276" w:lineRule="auto"/>
        <w:rPr>
          <w:b/>
          <w:bCs/>
          <w:color w:val="538135" w:themeColor="accent6" w:themeShade="BF"/>
          <w:rPrChange w:id="282" w:author="Nikolai Topping" w:date="2016-03-29T10:49:00Z">
            <w:rPr>
              <w:b/>
              <w:bCs/>
            </w:rPr>
          </w:rPrChange>
        </w:rPr>
      </w:pPr>
      <w:r w:rsidRPr="003318A7">
        <w:rPr>
          <w:color w:val="538135" w:themeColor="accent6" w:themeShade="BF"/>
          <w:rPrChange w:id="283" w:author="Nikolai Topping" w:date="2016-03-29T10:49:00Z">
            <w:rPr/>
          </w:rPrChange>
        </w:rPr>
        <w:t>Skal have en LED indikator når enhed er tændt.</w:t>
      </w:r>
    </w:p>
    <w:p w14:paraId="4DC74995" w14:textId="77777777" w:rsidR="0012605D" w:rsidRPr="003318A7" w:rsidRDefault="0012605D" w:rsidP="5FC21806">
      <w:pPr>
        <w:pStyle w:val="ListParagraph"/>
        <w:numPr>
          <w:ilvl w:val="1"/>
          <w:numId w:val="24"/>
        </w:numPr>
        <w:spacing w:after="200" w:line="276" w:lineRule="auto"/>
        <w:rPr>
          <w:b/>
          <w:bCs/>
          <w:color w:val="FF0000"/>
          <w:rPrChange w:id="284" w:author="Nikolai Topping" w:date="2016-03-29T10:49:00Z">
            <w:rPr>
              <w:b/>
              <w:bCs/>
            </w:rPr>
          </w:rPrChange>
        </w:rPr>
      </w:pPr>
      <w:r w:rsidRPr="003318A7">
        <w:rPr>
          <w:color w:val="FF0000"/>
          <w:rPrChange w:id="285" w:author="Nikolai Topping" w:date="2016-03-29T10:49:00Z">
            <w:rPr/>
          </w:rPrChange>
        </w:rPr>
        <w:t>Skal kunne køre den programmerede indstilling uden PC tilkoblet.</w:t>
      </w:r>
    </w:p>
    <w:p w14:paraId="4DC74996" w14:textId="77777777" w:rsidR="0012605D" w:rsidRPr="000807F6" w:rsidRDefault="0012605D" w:rsidP="5FC21806">
      <w:pPr>
        <w:pStyle w:val="ListParagraph"/>
        <w:numPr>
          <w:ilvl w:val="0"/>
          <w:numId w:val="24"/>
        </w:numPr>
        <w:spacing w:after="200" w:line="276" w:lineRule="auto"/>
        <w:rPr>
          <w:b/>
          <w:bCs/>
          <w:u w:val="single"/>
        </w:rPr>
      </w:pPr>
      <w:r w:rsidRPr="00416C91">
        <w:rPr>
          <w:b/>
          <w:bCs/>
          <w:u w:val="single"/>
        </w:rPr>
        <w:t>PC</w:t>
      </w:r>
    </w:p>
    <w:p w14:paraId="4DC74997" w14:textId="77777777" w:rsidR="0012605D" w:rsidRPr="003318A7" w:rsidRDefault="0012605D" w:rsidP="0012605D">
      <w:pPr>
        <w:pStyle w:val="ListParagraph"/>
        <w:numPr>
          <w:ilvl w:val="1"/>
          <w:numId w:val="24"/>
        </w:numPr>
        <w:spacing w:after="200" w:line="276" w:lineRule="auto"/>
        <w:rPr>
          <w:color w:val="FF0000"/>
          <w:u w:val="single"/>
          <w:rPrChange w:id="286" w:author="Nikolai Topping" w:date="2016-03-29T10:49:00Z">
            <w:rPr>
              <w:u w:val="single"/>
            </w:rPr>
          </w:rPrChange>
        </w:rPr>
      </w:pPr>
      <w:r w:rsidRPr="003318A7">
        <w:rPr>
          <w:color w:val="FF0000"/>
          <w:rPrChange w:id="287" w:author="Nikolai Topping" w:date="2016-03-29T10:49:00Z">
            <w:rPr/>
          </w:rPrChange>
        </w:rPr>
        <w:t>Den grafiske brugerflade skal bruge korrekt indtastet pin-kode for opstart.</w:t>
      </w:r>
    </w:p>
    <w:p w14:paraId="4DC74998" w14:textId="37949512" w:rsidR="0012605D" w:rsidRPr="003318A7" w:rsidRDefault="0012605D" w:rsidP="0012605D">
      <w:pPr>
        <w:pStyle w:val="ListParagraph"/>
        <w:numPr>
          <w:ilvl w:val="1"/>
          <w:numId w:val="24"/>
        </w:numPr>
        <w:spacing w:after="200" w:line="276" w:lineRule="auto"/>
        <w:rPr>
          <w:color w:val="FF0000"/>
          <w:u w:val="single"/>
          <w:rPrChange w:id="288" w:author="Nikolai Topping" w:date="2016-03-29T10:49:00Z">
            <w:rPr>
              <w:u w:val="single"/>
            </w:rPr>
          </w:rPrChange>
        </w:rPr>
      </w:pPr>
      <w:r w:rsidRPr="003318A7">
        <w:rPr>
          <w:color w:val="FF0000"/>
          <w:rPrChange w:id="289" w:author="Nikolai Topping" w:date="2016-03-29T10:49:00Z">
            <w:rPr/>
          </w:rPrChange>
        </w:rPr>
        <w:t xml:space="preserve">Der skal manuelt kunne </w:t>
      </w:r>
      <w:commentRangeStart w:id="290"/>
      <w:ins w:id="291" w:author="Torben Grove" w:date="2016-03-17T13:41:00Z">
        <w:r w:rsidRPr="003318A7">
          <w:rPr>
            <w:color w:val="FF0000"/>
            <w:rPrChange w:id="292" w:author="Nikolai Topping" w:date="2016-03-29T10:49:00Z">
              <w:rPr/>
            </w:rPrChange>
          </w:rPr>
          <w:t>tilføje</w:t>
        </w:r>
      </w:ins>
      <w:ins w:id="293" w:author="- Taisen" w:date="2016-03-17T13:30:00Z">
        <w:r w:rsidR="00D1275E" w:rsidRPr="003318A7">
          <w:rPr>
            <w:color w:val="FF0000"/>
            <w:rPrChange w:id="294" w:author="Nikolai Topping" w:date="2016-03-29T10:49:00Z">
              <w:rPr/>
            </w:rPrChange>
          </w:rPr>
          <w:t>s</w:t>
        </w:r>
      </w:ins>
      <w:ins w:id="295" w:author="Torben Grove" w:date="2016-03-17T13:41:00Z">
        <w:r w:rsidRPr="003318A7">
          <w:rPr>
            <w:color w:val="FF0000"/>
            <w:rPrChange w:id="296" w:author="Nikolai Topping" w:date="2016-03-29T10:49:00Z">
              <w:rPr/>
            </w:rPrChange>
          </w:rPr>
          <w:t>tilføje</w:t>
        </w:r>
      </w:ins>
      <w:ins w:id="297" w:author="- Taisen" w:date="2016-03-17T13:30:00Z">
        <w:r w:rsidR="00D1275E" w:rsidRPr="003318A7">
          <w:rPr>
            <w:color w:val="FF0000"/>
            <w:rPrChange w:id="298" w:author="Nikolai Topping" w:date="2016-03-29T10:49:00Z">
              <w:rPr/>
            </w:rPrChange>
          </w:rPr>
          <w:t>s</w:t>
        </w:r>
      </w:ins>
      <w:del w:id="299" w:author="Torben Grove" w:date="2016-03-17T13:41:00Z">
        <w:r w:rsidRPr="003318A7">
          <w:rPr>
            <w:color w:val="FF0000"/>
            <w:rPrChange w:id="300" w:author="Nikolai Topping" w:date="2016-03-29T10:49:00Z">
              <w:rPr/>
            </w:rPrChange>
          </w:rPr>
          <w:delText>tilføje</w:delText>
        </w:r>
      </w:del>
      <w:r w:rsidRPr="003318A7">
        <w:rPr>
          <w:color w:val="FF0000"/>
          <w:rPrChange w:id="301" w:author="Nikolai Topping" w:date="2016-03-29T10:49:00Z">
            <w:rPr/>
          </w:rPrChange>
        </w:rPr>
        <w:t xml:space="preserve"> </w:t>
      </w:r>
      <w:commentRangeEnd w:id="290"/>
      <w:r w:rsidR="008E3436" w:rsidRPr="003318A7">
        <w:rPr>
          <w:rStyle w:val="CommentReference"/>
          <w:color w:val="FF0000"/>
          <w:rPrChange w:id="302" w:author="Nikolai Topping" w:date="2016-03-29T10:49:00Z">
            <w:rPr>
              <w:rStyle w:val="CommentReference"/>
            </w:rPr>
          </w:rPrChange>
        </w:rPr>
        <w:commentReference w:id="290"/>
      </w:r>
      <w:r w:rsidRPr="003318A7">
        <w:rPr>
          <w:color w:val="FF0000"/>
          <w:rPrChange w:id="303" w:author="Nikolai Topping" w:date="2016-03-29T10:49:00Z">
            <w:rPr/>
          </w:rPrChange>
        </w:rPr>
        <w:t>enheder til systemet.</w:t>
      </w:r>
    </w:p>
    <w:p w14:paraId="4DC74999" w14:textId="77777777" w:rsidR="0012605D" w:rsidRPr="003318A7" w:rsidRDefault="0012605D" w:rsidP="0012605D">
      <w:pPr>
        <w:pStyle w:val="ListParagraph"/>
        <w:numPr>
          <w:ilvl w:val="1"/>
          <w:numId w:val="24"/>
        </w:numPr>
        <w:spacing w:after="200" w:line="276" w:lineRule="auto"/>
        <w:rPr>
          <w:color w:val="FF0000"/>
          <w:u w:val="single"/>
          <w:rPrChange w:id="304" w:author="Nikolai Topping" w:date="2016-03-29T10:49:00Z">
            <w:rPr>
              <w:u w:val="single"/>
            </w:rPr>
          </w:rPrChange>
        </w:rPr>
      </w:pPr>
      <w:r w:rsidRPr="003318A7">
        <w:rPr>
          <w:color w:val="FF0000"/>
          <w:rPrChange w:id="305" w:author="Nikolai Topping" w:date="2016-03-29T10:49:00Z">
            <w:rPr/>
          </w:rPrChange>
        </w:rPr>
        <w:t>Der skal manuelt kunne fjernes enheder fra systemet.</w:t>
      </w:r>
    </w:p>
    <w:p w14:paraId="4DC7499A" w14:textId="77777777" w:rsidR="0012605D" w:rsidRPr="003318A7" w:rsidRDefault="0012605D" w:rsidP="0012605D">
      <w:pPr>
        <w:pStyle w:val="ListParagraph"/>
        <w:numPr>
          <w:ilvl w:val="1"/>
          <w:numId w:val="24"/>
        </w:numPr>
        <w:spacing w:after="200" w:line="276" w:lineRule="auto"/>
        <w:rPr>
          <w:color w:val="FF0000"/>
          <w:u w:val="single"/>
          <w:rPrChange w:id="306" w:author="Nikolai Topping" w:date="2016-03-29T10:49:00Z">
            <w:rPr>
              <w:u w:val="single"/>
            </w:rPr>
          </w:rPrChange>
        </w:rPr>
      </w:pPr>
      <w:r w:rsidRPr="003318A7">
        <w:rPr>
          <w:color w:val="FF0000"/>
          <w:rPrChange w:id="307" w:author="Nikolai Topping" w:date="2016-03-29T10:49:00Z">
            <w:rPr/>
          </w:rPrChange>
        </w:rPr>
        <w:t>Man bør kunne</w:t>
      </w:r>
      <w:r w:rsidR="000807F6" w:rsidRPr="003318A7">
        <w:rPr>
          <w:color w:val="FF0000"/>
          <w:rPrChange w:id="308" w:author="Nikolai Topping" w:date="2016-03-29T10:49:00Z">
            <w:rPr/>
          </w:rPrChange>
        </w:rPr>
        <w:t xml:space="preserve"> tildele og</w:t>
      </w:r>
      <w:r w:rsidRPr="003318A7">
        <w:rPr>
          <w:color w:val="FF0000"/>
          <w:rPrChange w:id="309" w:author="Nikolai Topping" w:date="2016-03-29T10:49:00Z">
            <w:rPr/>
          </w:rPrChange>
        </w:rPr>
        <w:t xml:space="preserve"> ændre navn på enheder i systemet.</w:t>
      </w:r>
    </w:p>
    <w:p w14:paraId="4DC7499B" w14:textId="65F06994" w:rsidR="0012605D" w:rsidRPr="003318A7" w:rsidRDefault="0012605D" w:rsidP="0012605D">
      <w:pPr>
        <w:pStyle w:val="ListParagraph"/>
        <w:numPr>
          <w:ilvl w:val="1"/>
          <w:numId w:val="24"/>
        </w:numPr>
        <w:spacing w:after="200" w:line="276" w:lineRule="auto"/>
        <w:rPr>
          <w:color w:val="FF0000"/>
          <w:u w:val="single"/>
          <w:rPrChange w:id="310" w:author="Nikolai Topping" w:date="2016-03-29T10:49:00Z">
            <w:rPr>
              <w:u w:val="single"/>
            </w:rPr>
          </w:rPrChange>
        </w:rPr>
      </w:pPr>
      <w:r w:rsidRPr="003318A7">
        <w:rPr>
          <w:color w:val="FF0000"/>
          <w:rPrChange w:id="311" w:author="Nikolai Topping" w:date="2016-03-29T10:49:00Z">
            <w:rPr/>
          </w:rPrChange>
        </w:rPr>
        <w:t xml:space="preserve">Man bør kunne oprette og navngive </w:t>
      </w:r>
      <w:commentRangeStart w:id="312"/>
      <w:r w:rsidRPr="003318A7">
        <w:rPr>
          <w:color w:val="FF0000"/>
          <w:rPrChange w:id="313" w:author="Nikolai Topping" w:date="2016-03-29T10:49:00Z">
            <w:rPr/>
          </w:rPrChange>
        </w:rPr>
        <w:t>rum</w:t>
      </w:r>
      <w:commentRangeEnd w:id="312"/>
      <w:r w:rsidR="00EE6E70" w:rsidRPr="003318A7">
        <w:rPr>
          <w:rStyle w:val="CommentReference"/>
          <w:color w:val="FF0000"/>
          <w:rPrChange w:id="314" w:author="Nikolai Topping" w:date="2016-03-29T10:49:00Z">
            <w:rPr>
              <w:rStyle w:val="CommentReference"/>
            </w:rPr>
          </w:rPrChange>
        </w:rPr>
        <w:commentReference w:id="312"/>
      </w:r>
      <w:r w:rsidRPr="003318A7">
        <w:rPr>
          <w:color w:val="FF0000"/>
          <w:rPrChange w:id="315" w:author="Nikolai Topping" w:date="2016-03-29T10:49:00Z">
            <w:rPr/>
          </w:rPrChange>
        </w:rPr>
        <w:t xml:space="preserve"> i systemet.</w:t>
      </w:r>
    </w:p>
    <w:p w14:paraId="4DC7499C" w14:textId="77777777" w:rsidR="0012605D" w:rsidRPr="003318A7" w:rsidRDefault="0012605D" w:rsidP="0012605D">
      <w:pPr>
        <w:pStyle w:val="ListParagraph"/>
        <w:numPr>
          <w:ilvl w:val="1"/>
          <w:numId w:val="24"/>
        </w:numPr>
        <w:spacing w:after="200" w:line="276" w:lineRule="auto"/>
        <w:rPr>
          <w:color w:val="FF0000"/>
          <w:u w:val="single"/>
          <w:rPrChange w:id="316" w:author="Nikolai Topping" w:date="2016-03-29T10:49:00Z">
            <w:rPr>
              <w:u w:val="single"/>
            </w:rPr>
          </w:rPrChange>
        </w:rPr>
      </w:pPr>
      <w:r w:rsidRPr="003318A7">
        <w:rPr>
          <w:color w:val="FF0000"/>
          <w:rPrChange w:id="317" w:author="Nikolai Topping" w:date="2016-03-29T10:49:00Z">
            <w:rPr/>
          </w:rPrChange>
        </w:rPr>
        <w:t>Man bør kunne fjerne rum fra systemet.</w:t>
      </w:r>
    </w:p>
    <w:p w14:paraId="4DC7499D" w14:textId="77777777" w:rsidR="0012605D" w:rsidRPr="003318A7" w:rsidRDefault="0012605D" w:rsidP="0012605D">
      <w:pPr>
        <w:pStyle w:val="ListParagraph"/>
        <w:numPr>
          <w:ilvl w:val="1"/>
          <w:numId w:val="24"/>
        </w:numPr>
        <w:spacing w:after="200" w:line="276" w:lineRule="auto"/>
        <w:rPr>
          <w:color w:val="FF0000"/>
          <w:u w:val="single"/>
          <w:rPrChange w:id="318" w:author="Nikolai Topping" w:date="2016-03-29T10:49:00Z">
            <w:rPr>
              <w:u w:val="single"/>
            </w:rPr>
          </w:rPrChange>
        </w:rPr>
      </w:pPr>
      <w:r w:rsidRPr="003318A7">
        <w:rPr>
          <w:color w:val="FF0000"/>
          <w:rPrChange w:id="319" w:author="Nikolai Topping" w:date="2016-03-29T10:49:00Z">
            <w:rPr/>
          </w:rPrChange>
        </w:rPr>
        <w:t>Man bør kunne tilføje enheder til rum.</w:t>
      </w:r>
    </w:p>
    <w:p w14:paraId="4DC7499E" w14:textId="77777777" w:rsidR="0012605D" w:rsidRPr="003318A7" w:rsidRDefault="0012605D" w:rsidP="0012605D">
      <w:pPr>
        <w:pStyle w:val="ListParagraph"/>
        <w:numPr>
          <w:ilvl w:val="1"/>
          <w:numId w:val="24"/>
        </w:numPr>
        <w:spacing w:after="200" w:line="276" w:lineRule="auto"/>
        <w:rPr>
          <w:color w:val="FF0000"/>
          <w:u w:val="single"/>
          <w:rPrChange w:id="320" w:author="Nikolai Topping" w:date="2016-03-29T10:49:00Z">
            <w:rPr>
              <w:u w:val="single"/>
            </w:rPr>
          </w:rPrChange>
        </w:rPr>
      </w:pPr>
      <w:r w:rsidRPr="003318A7">
        <w:rPr>
          <w:color w:val="FF0000"/>
          <w:rPrChange w:id="321" w:author="Nikolai Topping" w:date="2016-03-29T10:49:00Z">
            <w:rPr/>
          </w:rPrChange>
        </w:rPr>
        <w:t>Man bør kunne fjerne enheder fra rum.</w:t>
      </w:r>
    </w:p>
    <w:p w14:paraId="4DC7499F" w14:textId="77777777" w:rsidR="0012605D" w:rsidRPr="003318A7" w:rsidRDefault="0012605D" w:rsidP="0012605D">
      <w:pPr>
        <w:pStyle w:val="ListParagraph"/>
        <w:numPr>
          <w:ilvl w:val="1"/>
          <w:numId w:val="24"/>
        </w:numPr>
        <w:spacing w:after="200" w:line="276" w:lineRule="auto"/>
        <w:rPr>
          <w:color w:val="FF0000"/>
          <w:u w:val="single"/>
          <w:rPrChange w:id="322" w:author="Nikolai Topping" w:date="2016-03-29T10:49:00Z">
            <w:rPr>
              <w:u w:val="single"/>
            </w:rPr>
          </w:rPrChange>
        </w:rPr>
      </w:pPr>
      <w:r w:rsidRPr="003318A7">
        <w:rPr>
          <w:color w:val="FF0000"/>
          <w:rPrChange w:id="323" w:author="Nikolai Topping" w:date="2016-03-29T10:49:00Z">
            <w:rPr/>
          </w:rPrChange>
        </w:rPr>
        <w:t>Man skal kunne indstille et tidsinterval hvor en enhed skal udføre dens handling.</w:t>
      </w:r>
    </w:p>
    <w:p w14:paraId="4DC749A0" w14:textId="77777777" w:rsidR="0012605D" w:rsidRPr="000807F6" w:rsidRDefault="0012605D" w:rsidP="5FC21806">
      <w:pPr>
        <w:pStyle w:val="ListParagraph"/>
        <w:numPr>
          <w:ilvl w:val="0"/>
          <w:numId w:val="24"/>
        </w:numPr>
        <w:spacing w:after="200" w:line="276" w:lineRule="auto"/>
        <w:rPr>
          <w:b/>
          <w:bCs/>
        </w:rPr>
      </w:pPr>
      <w:r w:rsidRPr="00416C91">
        <w:rPr>
          <w:b/>
          <w:bCs/>
          <w:u w:val="single"/>
        </w:rPr>
        <w:t>Ikke funktionel</w:t>
      </w:r>
      <w:r w:rsidR="000807F6" w:rsidRPr="00416C91">
        <w:rPr>
          <w:b/>
          <w:bCs/>
          <w:u w:val="single"/>
        </w:rPr>
        <w:t>le</w:t>
      </w:r>
    </w:p>
    <w:p w14:paraId="4DC749A1" w14:textId="039DE419" w:rsidR="0012605D" w:rsidRPr="003318A7" w:rsidRDefault="0012605D" w:rsidP="0012605D">
      <w:pPr>
        <w:pStyle w:val="ListParagraph"/>
        <w:numPr>
          <w:ilvl w:val="1"/>
          <w:numId w:val="24"/>
        </w:numPr>
        <w:spacing w:after="200" w:line="276" w:lineRule="auto"/>
        <w:rPr>
          <w:color w:val="BF8F00" w:themeColor="accent4" w:themeShade="BF"/>
          <w:rPrChange w:id="324" w:author="Nikolai Topping" w:date="2016-03-29T10:50:00Z">
            <w:rPr/>
          </w:rPrChange>
        </w:rPr>
      </w:pPr>
      <w:commentRangeStart w:id="325"/>
      <w:r w:rsidRPr="003318A7">
        <w:rPr>
          <w:color w:val="BF8F00" w:themeColor="accent4" w:themeShade="BF"/>
          <w:rPrChange w:id="326" w:author="Nikolai Topping" w:date="2016-03-29T10:50:00Z">
            <w:rPr/>
          </w:rPrChange>
        </w:rPr>
        <w:t xml:space="preserve">Der skal være en </w:t>
      </w:r>
      <w:commentRangeStart w:id="327"/>
      <w:r w:rsidRPr="003318A7">
        <w:rPr>
          <w:color w:val="BF8F00" w:themeColor="accent4" w:themeShade="BF"/>
          <w:rPrChange w:id="328" w:author="Nikolai Topping" w:date="2016-03-29T10:50:00Z">
            <w:rPr/>
          </w:rPrChange>
        </w:rPr>
        <w:t>GUI</w:t>
      </w:r>
      <w:commentRangeEnd w:id="327"/>
      <w:r w:rsidRPr="003318A7">
        <w:rPr>
          <w:color w:val="BF8F00" w:themeColor="accent4" w:themeShade="BF"/>
          <w:rPrChange w:id="329" w:author="Nikolai Topping" w:date="2016-03-29T10:50:00Z">
            <w:rPr/>
          </w:rPrChange>
        </w:rPr>
        <w:commentReference w:id="327"/>
      </w:r>
      <w:r w:rsidRPr="003318A7">
        <w:rPr>
          <w:color w:val="BF8F00" w:themeColor="accent4" w:themeShade="BF"/>
          <w:rPrChange w:id="330" w:author="Nikolai Topping" w:date="2016-03-29T10:50:00Z">
            <w:rPr/>
          </w:rPrChange>
        </w:rPr>
        <w:t xml:space="preserve"> med 5 knapper</w:t>
      </w:r>
      <w:commentRangeEnd w:id="325"/>
      <w:r w:rsidRPr="003318A7">
        <w:rPr>
          <w:rStyle w:val="CommentReference"/>
          <w:color w:val="BF8F00" w:themeColor="accent4" w:themeShade="BF"/>
          <w:rPrChange w:id="331" w:author="Nikolai Topping" w:date="2016-03-29T10:50:00Z">
            <w:rPr>
              <w:rStyle w:val="CommentReference"/>
            </w:rPr>
          </w:rPrChange>
        </w:rPr>
        <w:commentReference w:id="325"/>
      </w:r>
      <w:r w:rsidRPr="003318A7">
        <w:rPr>
          <w:color w:val="BF8F00" w:themeColor="accent4" w:themeShade="BF"/>
          <w:rPrChange w:id="332" w:author="Nikolai Topping" w:date="2016-03-29T10:50:00Z">
            <w:rPr/>
          </w:rPrChange>
        </w:rPr>
        <w:t>.</w:t>
      </w:r>
    </w:p>
    <w:p w14:paraId="4DC749A2" w14:textId="13A57C24" w:rsidR="0012605D" w:rsidRPr="00617386" w:rsidRDefault="0012605D" w:rsidP="0012605D">
      <w:pPr>
        <w:pStyle w:val="ListParagraph"/>
        <w:numPr>
          <w:ilvl w:val="1"/>
          <w:numId w:val="24"/>
        </w:numPr>
        <w:spacing w:after="200" w:line="276" w:lineRule="auto"/>
        <w:rPr>
          <w:color w:val="BF8F00" w:themeColor="accent4" w:themeShade="BF"/>
          <w:rPrChange w:id="333" w:author="Nikolai Topping" w:date="2016-03-29T10:51:00Z">
            <w:rPr/>
          </w:rPrChange>
        </w:rPr>
      </w:pPr>
      <w:r w:rsidRPr="00617386">
        <w:rPr>
          <w:color w:val="BF8F00" w:themeColor="accent4" w:themeShade="BF"/>
          <w:rPrChange w:id="334" w:author="Nikolai Topping" w:date="2016-03-29T10:51:00Z">
            <w:rPr/>
          </w:rPrChange>
        </w:rPr>
        <w:t xml:space="preserve">Systemet skal have en </w:t>
      </w:r>
      <w:commentRangeStart w:id="335"/>
      <w:commentRangeStart w:id="336"/>
      <w:del w:id="337" w:author="Nikolai Topping" w:date="2016-03-29T10:50:00Z">
        <w:r w:rsidRPr="00617386" w:rsidDel="003318A7">
          <w:rPr>
            <w:color w:val="BF8F00" w:themeColor="accent4" w:themeShade="BF"/>
            <w:rPrChange w:id="338" w:author="Nikolai Topping" w:date="2016-03-29T10:51:00Z">
              <w:rPr/>
            </w:rPrChange>
          </w:rPr>
          <w:delText xml:space="preserve">MTBF </w:delText>
        </w:r>
      </w:del>
      <w:commentRangeEnd w:id="335"/>
      <w:ins w:id="339" w:author="Nikolai Topping" w:date="2016-03-29T10:50:00Z">
        <w:r w:rsidR="003318A7" w:rsidRPr="00617386">
          <w:rPr>
            <w:color w:val="BF8F00" w:themeColor="accent4" w:themeShade="BF"/>
            <w:rPrChange w:id="340" w:author="Nikolai Topping" w:date="2016-03-29T10:51:00Z">
              <w:rPr/>
            </w:rPrChange>
          </w:rPr>
          <w:t>mean time between failure</w:t>
        </w:r>
        <w:r w:rsidR="003318A7" w:rsidRPr="00617386">
          <w:rPr>
            <w:color w:val="BF8F00" w:themeColor="accent4" w:themeShade="BF"/>
            <w:rPrChange w:id="341" w:author="Nikolai Topping" w:date="2016-03-29T10:51:00Z">
              <w:rPr/>
            </w:rPrChange>
          </w:rPr>
          <w:t xml:space="preserve"> </w:t>
        </w:r>
      </w:ins>
      <w:r w:rsidRPr="00617386">
        <w:rPr>
          <w:rStyle w:val="CommentReference"/>
          <w:color w:val="BF8F00" w:themeColor="accent4" w:themeShade="BF"/>
          <w:rPrChange w:id="342" w:author="Nikolai Topping" w:date="2016-03-29T10:51:00Z">
            <w:rPr>
              <w:rStyle w:val="CommentReference"/>
            </w:rPr>
          </w:rPrChange>
        </w:rPr>
        <w:commentReference w:id="335"/>
      </w:r>
      <w:commentRangeEnd w:id="336"/>
      <w:r w:rsidRPr="00617386">
        <w:rPr>
          <w:color w:val="BF8F00" w:themeColor="accent4" w:themeShade="BF"/>
          <w:rPrChange w:id="343" w:author="Nikolai Topping" w:date="2016-03-29T10:51:00Z">
            <w:rPr/>
          </w:rPrChange>
        </w:rPr>
        <w:commentReference w:id="336"/>
      </w:r>
      <w:r w:rsidRPr="00617386">
        <w:rPr>
          <w:color w:val="BF8F00" w:themeColor="accent4" w:themeShade="BF"/>
          <w:rPrChange w:id="344" w:author="Nikolai Topping" w:date="2016-03-29T10:51:00Z">
            <w:rPr/>
          </w:rPrChange>
        </w:rPr>
        <w:t xml:space="preserve">på </w:t>
      </w:r>
      <w:commentRangeStart w:id="345"/>
      <w:r w:rsidRPr="00617386">
        <w:rPr>
          <w:color w:val="BF8F00" w:themeColor="accent4" w:themeShade="BF"/>
          <w:rPrChange w:id="346" w:author="Nikolai Topping" w:date="2016-03-29T10:51:00Z">
            <w:rPr/>
          </w:rPrChange>
        </w:rPr>
        <w:t>95</w:t>
      </w:r>
      <w:commentRangeEnd w:id="345"/>
      <w:r w:rsidR="00EE6E70" w:rsidRPr="00617386">
        <w:rPr>
          <w:rStyle w:val="CommentReference"/>
          <w:color w:val="BF8F00" w:themeColor="accent4" w:themeShade="BF"/>
          <w:rPrChange w:id="347" w:author="Nikolai Topping" w:date="2016-03-29T10:51:00Z">
            <w:rPr>
              <w:rStyle w:val="CommentReference"/>
            </w:rPr>
          </w:rPrChange>
        </w:rPr>
        <w:commentReference w:id="345"/>
      </w:r>
      <w:r w:rsidRPr="00617386">
        <w:rPr>
          <w:color w:val="BF8F00" w:themeColor="accent4" w:themeShade="BF"/>
          <w:rPrChange w:id="348" w:author="Nikolai Topping" w:date="2016-03-29T10:51:00Z">
            <w:rPr/>
          </w:rPrChange>
        </w:rPr>
        <w:t>%.</w:t>
      </w:r>
    </w:p>
    <w:p w14:paraId="4DC749A3" w14:textId="38D5DAB0" w:rsidR="0012605D" w:rsidRPr="00617386" w:rsidRDefault="0012605D" w:rsidP="0012605D">
      <w:pPr>
        <w:pStyle w:val="ListParagraph"/>
        <w:numPr>
          <w:ilvl w:val="1"/>
          <w:numId w:val="24"/>
        </w:numPr>
        <w:spacing w:after="200" w:line="276" w:lineRule="auto"/>
        <w:rPr>
          <w:color w:val="538135" w:themeColor="accent6" w:themeShade="BF"/>
          <w:rPrChange w:id="349" w:author="Nikolai Topping" w:date="2016-03-29T10:52:00Z">
            <w:rPr/>
          </w:rPrChange>
        </w:rPr>
      </w:pPr>
      <w:r w:rsidRPr="00617386">
        <w:rPr>
          <w:color w:val="538135" w:themeColor="accent6" w:themeShade="BF"/>
          <w:rPrChange w:id="350" w:author="Nikolai Topping" w:date="2016-03-29T10:52:00Z">
            <w:rPr/>
          </w:rPrChange>
        </w:rPr>
        <w:t xml:space="preserve">Systemet bør kommunikere med op til </w:t>
      </w:r>
      <w:del w:id="351" w:author="Nikolai Topping" w:date="2016-03-29T10:51:00Z">
        <w:r w:rsidRPr="00617386" w:rsidDel="00617386">
          <w:rPr>
            <w:color w:val="538135" w:themeColor="accent6" w:themeShade="BF"/>
            <w:rPrChange w:id="352" w:author="Nikolai Topping" w:date="2016-03-29T10:52:00Z">
              <w:rPr/>
            </w:rPrChange>
          </w:rPr>
          <w:delText xml:space="preserve">50 </w:delText>
        </w:r>
      </w:del>
      <w:ins w:id="353" w:author="Nikolai Topping" w:date="2016-03-29T10:51:00Z">
        <w:r w:rsidR="00617386" w:rsidRPr="00617386">
          <w:rPr>
            <w:color w:val="538135" w:themeColor="accent6" w:themeShade="BF"/>
            <w:rPrChange w:id="354" w:author="Nikolai Topping" w:date="2016-03-29T10:52:00Z">
              <w:rPr/>
            </w:rPrChange>
          </w:rPr>
          <w:t>6</w:t>
        </w:r>
        <w:r w:rsidR="00617386" w:rsidRPr="00617386">
          <w:rPr>
            <w:color w:val="538135" w:themeColor="accent6" w:themeShade="BF"/>
            <w:rPrChange w:id="355" w:author="Nikolai Topping" w:date="2016-03-29T10:52:00Z">
              <w:rPr/>
            </w:rPrChange>
          </w:rPr>
          <w:t xml:space="preserve">0 </w:t>
        </w:r>
      </w:ins>
      <w:r w:rsidRPr="00617386">
        <w:rPr>
          <w:color w:val="538135" w:themeColor="accent6" w:themeShade="BF"/>
          <w:rPrChange w:id="356" w:author="Nikolai Topping" w:date="2016-03-29T10:52:00Z">
            <w:rPr/>
          </w:rPrChange>
        </w:rPr>
        <w:t>bit/s.</w:t>
      </w:r>
    </w:p>
    <w:p w14:paraId="4DC749A4" w14:textId="7F336C26" w:rsidR="0012605D" w:rsidRPr="00617386" w:rsidRDefault="0012605D" w:rsidP="0012605D">
      <w:pPr>
        <w:pStyle w:val="ListParagraph"/>
        <w:numPr>
          <w:ilvl w:val="1"/>
          <w:numId w:val="24"/>
        </w:numPr>
        <w:spacing w:after="200" w:line="276" w:lineRule="auto"/>
        <w:rPr>
          <w:color w:val="538135" w:themeColor="accent6" w:themeShade="BF"/>
          <w:rPrChange w:id="357" w:author="Nikolai Topping" w:date="2016-03-29T10:52:00Z">
            <w:rPr/>
          </w:rPrChange>
        </w:rPr>
      </w:pPr>
      <w:commentRangeStart w:id="358"/>
      <w:r w:rsidRPr="00617386">
        <w:rPr>
          <w:color w:val="538135" w:themeColor="accent6" w:themeShade="BF"/>
          <w:rPrChange w:id="359" w:author="Nikolai Topping" w:date="2016-03-29T10:52:00Z">
            <w:rPr/>
          </w:rPrChange>
        </w:rPr>
        <w:t>Systemet</w:t>
      </w:r>
      <w:commentRangeEnd w:id="358"/>
      <w:r w:rsidR="00EE6E70" w:rsidRPr="00617386">
        <w:rPr>
          <w:rStyle w:val="CommentReference"/>
          <w:color w:val="538135" w:themeColor="accent6" w:themeShade="BF"/>
          <w:rPrChange w:id="360" w:author="Nikolai Topping" w:date="2016-03-29T10:52:00Z">
            <w:rPr>
              <w:rStyle w:val="CommentReference"/>
            </w:rPr>
          </w:rPrChange>
        </w:rPr>
        <w:commentReference w:id="358"/>
      </w:r>
      <w:r w:rsidRPr="00617386">
        <w:rPr>
          <w:color w:val="538135" w:themeColor="accent6" w:themeShade="BF"/>
          <w:rPrChange w:id="361" w:author="Nikolai Topping" w:date="2016-03-29T10:52:00Z">
            <w:rPr/>
          </w:rPrChange>
        </w:rPr>
        <w:t xml:space="preserve"> skal have en svartid på </w:t>
      </w:r>
      <w:ins w:id="362" w:author="Nikolai Topping" w:date="2016-03-29T10:52:00Z">
        <w:r w:rsidR="00617386" w:rsidRPr="00617386">
          <w:rPr>
            <w:color w:val="538135" w:themeColor="accent6" w:themeShade="BF"/>
            <w:rPrChange w:id="363" w:author="Nikolai Topping" w:date="2016-03-29T10:52:00Z">
              <w:rPr/>
            </w:rPrChange>
          </w:rPr>
          <w:t xml:space="preserve">maksimalt </w:t>
        </w:r>
      </w:ins>
      <w:r w:rsidRPr="00617386">
        <w:rPr>
          <w:color w:val="538135" w:themeColor="accent6" w:themeShade="BF"/>
          <w:rPrChange w:id="364" w:author="Nikolai Topping" w:date="2016-03-29T10:52:00Z">
            <w:rPr/>
          </w:rPrChange>
        </w:rPr>
        <w:t>2 minutter.</w:t>
      </w:r>
    </w:p>
    <w:p w14:paraId="4DC749A5" w14:textId="1114DF38" w:rsidR="0012605D" w:rsidRPr="00617386" w:rsidRDefault="0012605D" w:rsidP="0012605D">
      <w:pPr>
        <w:pStyle w:val="ListParagraph"/>
        <w:numPr>
          <w:ilvl w:val="1"/>
          <w:numId w:val="24"/>
        </w:numPr>
        <w:spacing w:after="200" w:line="276" w:lineRule="auto"/>
        <w:rPr>
          <w:color w:val="538135" w:themeColor="accent6" w:themeShade="BF"/>
          <w:rPrChange w:id="365" w:author="Nikolai Topping" w:date="2016-03-29T10:53:00Z">
            <w:rPr/>
          </w:rPrChange>
        </w:rPr>
      </w:pPr>
      <w:r w:rsidRPr="00617386">
        <w:rPr>
          <w:color w:val="538135" w:themeColor="accent6" w:themeShade="BF"/>
          <w:rPrChange w:id="366" w:author="Nikolai Topping" w:date="2016-03-29T10:53:00Z">
            <w:rPr/>
          </w:rPrChange>
        </w:rPr>
        <w:t xml:space="preserve">Systemet skal </w:t>
      </w:r>
      <w:del w:id="367" w:author="Nikolai Topping" w:date="2016-03-29T10:53:00Z">
        <w:r w:rsidRPr="00617386" w:rsidDel="00617386">
          <w:rPr>
            <w:color w:val="538135" w:themeColor="accent6" w:themeShade="BF"/>
            <w:rPrChange w:id="368" w:author="Nikolai Topping" w:date="2016-03-29T10:53:00Z">
              <w:rPr/>
            </w:rPrChange>
          </w:rPr>
          <w:delText>virke med en 18V(+- 10%)</w:delText>
        </w:r>
        <w:r w:rsidR="00F60CA0" w:rsidRPr="00617386" w:rsidDel="00617386">
          <w:rPr>
            <w:color w:val="538135" w:themeColor="accent6" w:themeShade="BF"/>
            <w:rPrChange w:id="369" w:author="Nikolai Topping" w:date="2016-03-29T10:53:00Z">
              <w:rPr/>
            </w:rPrChange>
          </w:rPr>
          <w:delText xml:space="preserve"> 50 Hz AC</w:delText>
        </w:r>
        <w:r w:rsidRPr="00617386" w:rsidDel="00617386">
          <w:rPr>
            <w:color w:val="538135" w:themeColor="accent6" w:themeShade="BF"/>
            <w:rPrChange w:id="370" w:author="Nikolai Topping" w:date="2016-03-29T10:53:00Z">
              <w:rPr/>
            </w:rPrChange>
          </w:rPr>
          <w:delText xml:space="preserve"> spændingsforsyning.</w:delText>
        </w:r>
      </w:del>
      <w:ins w:id="371" w:author="Nikolai Topping" w:date="2016-03-29T10:53:00Z">
        <w:r w:rsidR="00617386" w:rsidRPr="00617386">
          <w:rPr>
            <w:color w:val="538135" w:themeColor="accent6" w:themeShade="BF"/>
            <w:rPrChange w:id="372" w:author="Nikolai Topping" w:date="2016-03-29T10:53:00Z">
              <w:rPr/>
            </w:rPrChange>
          </w:rPr>
          <w:t xml:space="preserve">kunne fungere ved tilslutning til lysnettet. </w:t>
        </w:r>
      </w:ins>
    </w:p>
    <w:p w14:paraId="4DC749A6" w14:textId="1B22F101" w:rsidR="0012605D" w:rsidRPr="00617386" w:rsidRDefault="0012605D" w:rsidP="0012605D">
      <w:pPr>
        <w:pStyle w:val="ListParagraph"/>
        <w:numPr>
          <w:ilvl w:val="1"/>
          <w:numId w:val="24"/>
        </w:numPr>
        <w:spacing w:after="200" w:line="276" w:lineRule="auto"/>
        <w:rPr>
          <w:color w:val="538135" w:themeColor="accent6" w:themeShade="BF"/>
          <w:rPrChange w:id="373" w:author="Nikolai Topping" w:date="2016-03-29T10:53:00Z">
            <w:rPr/>
          </w:rPrChange>
        </w:rPr>
      </w:pPr>
      <w:r w:rsidRPr="00617386">
        <w:rPr>
          <w:color w:val="538135" w:themeColor="accent6" w:themeShade="BF"/>
          <w:rPrChange w:id="374" w:author="Nikolai Topping" w:date="2016-03-29T10:53:00Z">
            <w:rPr/>
          </w:rPrChange>
        </w:rPr>
        <w:t xml:space="preserve">Skal kunne håndtere op til </w:t>
      </w:r>
      <w:commentRangeStart w:id="375"/>
      <w:r w:rsidRPr="00617386">
        <w:rPr>
          <w:color w:val="538135" w:themeColor="accent6" w:themeShade="BF"/>
          <w:rPrChange w:id="376" w:author="Nikolai Topping" w:date="2016-03-29T10:53:00Z">
            <w:rPr/>
          </w:rPrChange>
        </w:rPr>
        <w:t>255</w:t>
      </w:r>
      <w:commentRangeEnd w:id="375"/>
      <w:r w:rsidR="00EE6E70" w:rsidRPr="00617386">
        <w:rPr>
          <w:rStyle w:val="CommentReference"/>
          <w:color w:val="538135" w:themeColor="accent6" w:themeShade="BF"/>
          <w:rPrChange w:id="377" w:author="Nikolai Topping" w:date="2016-03-29T10:53:00Z">
            <w:rPr>
              <w:rStyle w:val="CommentReference"/>
            </w:rPr>
          </w:rPrChange>
        </w:rPr>
        <w:commentReference w:id="375"/>
      </w:r>
      <w:r w:rsidRPr="00617386">
        <w:rPr>
          <w:color w:val="538135" w:themeColor="accent6" w:themeShade="BF"/>
          <w:rPrChange w:id="378" w:author="Nikolai Topping" w:date="2016-03-29T10:53:00Z">
            <w:rPr/>
          </w:rPrChange>
        </w:rPr>
        <w:t xml:space="preserve"> enheder.</w:t>
      </w:r>
    </w:p>
    <w:p w14:paraId="4DC749A7" w14:textId="77777777" w:rsidR="0012605D" w:rsidRPr="00617386" w:rsidRDefault="0012605D" w:rsidP="0012605D">
      <w:pPr>
        <w:pStyle w:val="ListParagraph"/>
        <w:numPr>
          <w:ilvl w:val="1"/>
          <w:numId w:val="24"/>
        </w:numPr>
        <w:spacing w:after="200" w:line="276" w:lineRule="auto"/>
        <w:rPr>
          <w:color w:val="538135" w:themeColor="accent6" w:themeShade="BF"/>
          <w:rPrChange w:id="379" w:author="Nikolai Topping" w:date="2016-03-29T10:53:00Z">
            <w:rPr/>
          </w:rPrChange>
        </w:rPr>
      </w:pPr>
      <w:r w:rsidRPr="00617386">
        <w:rPr>
          <w:color w:val="538135" w:themeColor="accent6" w:themeShade="BF"/>
          <w:rPrChange w:id="380" w:author="Nikolai Topping" w:date="2016-03-29T10:53:00Z">
            <w:rPr/>
          </w:rPrChange>
        </w:rPr>
        <w:t>LED indikator når data sendes på lysnettet skal være gul</w:t>
      </w:r>
    </w:p>
    <w:p w14:paraId="4DC749A8" w14:textId="77777777" w:rsidR="0012605D" w:rsidRPr="00617386" w:rsidRDefault="0012605D" w:rsidP="0012605D">
      <w:pPr>
        <w:pStyle w:val="ListParagraph"/>
        <w:numPr>
          <w:ilvl w:val="1"/>
          <w:numId w:val="24"/>
        </w:numPr>
        <w:spacing w:after="200" w:line="276" w:lineRule="auto"/>
        <w:rPr>
          <w:color w:val="538135" w:themeColor="accent6" w:themeShade="BF"/>
          <w:rPrChange w:id="381" w:author="Nikolai Topping" w:date="2016-03-29T10:53:00Z">
            <w:rPr/>
          </w:rPrChange>
        </w:rPr>
      </w:pPr>
      <w:r w:rsidRPr="00617386">
        <w:rPr>
          <w:color w:val="538135" w:themeColor="accent6" w:themeShade="BF"/>
          <w:rPrChange w:id="382" w:author="Nikolai Topping" w:date="2016-03-29T10:53:00Z">
            <w:rPr/>
          </w:rPrChange>
        </w:rPr>
        <w:t>LED indikator for tændt enhed skal være grøn</w:t>
      </w:r>
    </w:p>
    <w:p w14:paraId="4DC749A9" w14:textId="77777777" w:rsidR="00CB30B3" w:rsidRPr="00A3616C" w:rsidRDefault="00CB30B3" w:rsidP="003D5CFA"/>
    <w:sectPr w:rsidR="00CB30B3" w:rsidRPr="00A3616C" w:rsidSect="007D12F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 Taisen" w:date="2016-03-17T13:24:00Z" w:initials="-T">
    <w:p w14:paraId="58EA3322" w14:textId="77777777" w:rsidR="005D11BD" w:rsidRDefault="005D11BD">
      <w:pPr>
        <w:pStyle w:val="CommentText"/>
      </w:pPr>
      <w:r>
        <w:rPr>
          <w:rStyle w:val="CommentReference"/>
        </w:rPr>
        <w:annotationRef/>
      </w:r>
      <w:r>
        <w:t>Styreboks er ikke en aktør da det er selve systemet</w:t>
      </w:r>
    </w:p>
  </w:comment>
  <w:comment w:id="123" w:author="Frederik Rosenørn" w:date="2016-03-17T13:18:00Z" w:initials="FR">
    <w:p w14:paraId="565AFB11" w14:textId="77777777" w:rsidR="005D11BD" w:rsidRDefault="005D11BD">
      <w:pPr>
        <w:pStyle w:val="CommentText"/>
      </w:pPr>
      <w:r>
        <w:rPr>
          <w:rStyle w:val="CommentReference"/>
        </w:rPr>
        <w:annotationRef/>
      </w:r>
      <w:r>
        <w:t xml:space="preserve">Del af systemet kan ikke være aktører (ikke </w:t>
      </w:r>
      <w:r>
        <w:t>computer software og styreboks)</w:t>
      </w:r>
    </w:p>
    <w:p w14:paraId="7B5E923D" w14:textId="77777777" w:rsidR="005D11BD" w:rsidRDefault="005D11BD">
      <w:pPr>
        <w:pStyle w:val="CommentText"/>
      </w:pPr>
      <w:r>
        <w:t xml:space="preserve">Evt. udspecificer hvilke enheder der styres </w:t>
      </w:r>
    </w:p>
  </w:comment>
  <w:comment w:id="136" w:author="Frederik Rosenørn" w:date="2016-03-17T13:19:00Z" w:initials="FR">
    <w:p w14:paraId="6E902CBA" w14:textId="77777777" w:rsidR="005D11BD" w:rsidRDefault="005D11BD">
      <w:pPr>
        <w:pStyle w:val="CommentText"/>
      </w:pPr>
      <w:r>
        <w:rPr>
          <w:rStyle w:val="CommentReference"/>
        </w:rPr>
        <w:annotationRef/>
      </w:r>
      <w:r>
        <w:t>Ikke aktør</w:t>
      </w:r>
    </w:p>
    <w:p w14:paraId="591F6A52" w14:textId="2C10D960" w:rsidR="005D11BD" w:rsidRDefault="005D11BD">
      <w:pPr>
        <w:pStyle w:val="CommentText"/>
      </w:pPr>
    </w:p>
  </w:comment>
  <w:comment w:id="146" w:author="Frederik Rosenørn" w:date="2016-03-17T13:20:00Z" w:initials="FR">
    <w:p w14:paraId="1D7010D1" w14:textId="75FC066F" w:rsidR="005D11BD" w:rsidRDefault="005D11BD">
      <w:pPr>
        <w:pStyle w:val="CommentText"/>
      </w:pPr>
      <w:r>
        <w:rPr>
          <w:rStyle w:val="CommentReference"/>
        </w:rPr>
        <w:annotationRef/>
      </w:r>
      <w:r>
        <w:t>Ikke aktør</w:t>
      </w:r>
    </w:p>
  </w:comment>
  <w:comment w:id="175" w:author="- Taisen" w:date="2016-03-17T13:26:00Z" w:initials="-T">
    <w:p w14:paraId="6C24377E" w14:textId="77777777" w:rsidR="005D11BD" w:rsidRDefault="005D11BD">
      <w:pPr>
        <w:pStyle w:val="CommentText"/>
      </w:pPr>
      <w:r>
        <w:rPr>
          <w:rStyle w:val="CommentReference"/>
        </w:rPr>
        <w:annotationRef/>
      </w:r>
      <w:r>
        <w:t>Styreboks er ikke en aktør</w:t>
      </w:r>
    </w:p>
  </w:comment>
  <w:comment w:id="176" w:author="Frederik Rosenørn" w:date="2016-03-17T13:21:00Z" w:initials="FR">
    <w:p w14:paraId="2BB88D20" w14:textId="77777777" w:rsidR="005D11BD" w:rsidRDefault="005D11BD">
      <w:pPr>
        <w:pStyle w:val="CommentText"/>
      </w:pPr>
      <w:r>
        <w:rPr>
          <w:rStyle w:val="CommentReference"/>
        </w:rPr>
        <w:annotationRef/>
      </w:r>
      <w:r>
        <w:t>Computer software og styreboks er ikke aktører.</w:t>
      </w:r>
      <w:r>
        <w:br/>
        <w:t>Mangler pile på streger (UC7 pil udad).</w:t>
      </w:r>
    </w:p>
    <w:p w14:paraId="620ABC12" w14:textId="77777777" w:rsidR="005D11BD" w:rsidRDefault="005D11BD">
      <w:pPr>
        <w:pStyle w:val="CommentText"/>
      </w:pPr>
      <w:r>
        <w:t>Udspecificer enheder der styres.</w:t>
      </w:r>
    </w:p>
  </w:comment>
  <w:comment w:id="180" w:author="Torben Grove" w:date="2016-03-17T13:28:00Z" w:initials="TG">
    <w:p w14:paraId="5AB3A88E" w14:textId="77777777" w:rsidR="005D11BD" w:rsidRDefault="005D11BD">
      <w:pPr>
        <w:pStyle w:val="CommentText"/>
      </w:pPr>
      <w:r>
        <w:rPr>
          <w:rStyle w:val="CommentReference"/>
        </w:rPr>
        <w:annotationRef/>
      </w:r>
      <w:r>
        <w:t>hvorfor punkform på kapitler (1. 2. 3. 4. .....)</w:t>
      </w:r>
    </w:p>
  </w:comment>
  <w:comment w:id="183" w:author="Torben Grove" w:date="2016-03-17T13:18:00Z" w:initials="TG">
    <w:p w14:paraId="3B8854DD" w14:textId="77777777" w:rsidR="005D11BD" w:rsidRDefault="005D11BD">
      <w:r>
        <w:annotationRef/>
      </w:r>
      <w:r>
        <w:t>conputer software er ikke en aktør</w:t>
      </w:r>
    </w:p>
  </w:comment>
  <w:comment w:id="181" w:author="Torben Grove" w:date="2016-03-17T13:25:00Z" w:initials="TG">
    <w:p w14:paraId="782C6AAA" w14:textId="77777777" w:rsidR="005D11BD" w:rsidRDefault="005D11BD">
      <w:pPr>
        <w:pStyle w:val="CommentText"/>
      </w:pPr>
      <w:r>
        <w:rPr>
          <w:rStyle w:val="CommentReference"/>
        </w:rPr>
        <w:annotationRef/>
      </w:r>
      <w:r>
        <w:t>Der skal ikke være semikolon bagefter.</w:t>
      </w:r>
    </w:p>
  </w:comment>
  <w:comment w:id="188" w:author="Torben Grove" w:date="2016-03-17T13:21:00Z" w:initials="TG">
    <w:p w14:paraId="662F418C" w14:textId="77777777" w:rsidR="005D11BD" w:rsidRDefault="005D11BD">
      <w:r>
        <w:annotationRef/>
      </w:r>
      <w:r>
        <w:t>er det her en udvidelse?</w:t>
      </w:r>
    </w:p>
  </w:comment>
  <w:comment w:id="187" w:author="Frederik Andersen" w:date="2016-03-17T13:51:00Z" w:initials="FA">
    <w:p w14:paraId="6A8236E5" w14:textId="2E9BD726" w:rsidR="005D11BD" w:rsidRDefault="005D11BD">
      <w:r>
        <w:annotationRef/>
      </w:r>
      <w:r>
        <w:t>The hell? hvordan opstår fejl og hvilke slags???</w:t>
      </w:r>
    </w:p>
  </w:comment>
  <w:comment w:id="191" w:author="Torben Grove" w:date="2016-03-17T13:25:00Z" w:initials="TG">
    <w:p w14:paraId="1C78E9BD" w14:textId="77777777" w:rsidR="005D11BD" w:rsidRDefault="005D11BD">
      <w:pPr>
        <w:pStyle w:val="CommentText"/>
      </w:pPr>
      <w:r>
        <w:rPr>
          <w:rStyle w:val="CommentReference"/>
        </w:rPr>
        <w:annotationRef/>
      </w:r>
      <w:r>
        <w:t>Der skal ikke ære kolon bagefter</w:t>
      </w:r>
    </w:p>
  </w:comment>
  <w:comment w:id="193" w:author="Torben Grove" w:date="2016-03-17T13:21:00Z" w:initials="TG">
    <w:p w14:paraId="0A631AC1" w14:textId="77777777" w:rsidR="005D11BD" w:rsidRDefault="005D11BD">
      <w:r>
        <w:annotationRef/>
      </w:r>
      <w:r>
        <w:t xml:space="preserve">ikke </w:t>
      </w:r>
      <w:r>
        <w:t>aktør</w:t>
      </w:r>
    </w:p>
  </w:comment>
  <w:comment w:id="195" w:author="Torben Grove" w:date="2016-03-17T13:22:00Z" w:initials="TG">
    <w:p w14:paraId="60676DCF" w14:textId="77777777" w:rsidR="005D11BD" w:rsidRDefault="005D11BD">
      <w:r>
        <w:annotationRef/>
      </w:r>
      <w:r>
        <w:t>lav fully dressed (forklar hvordan bruger finder frem til de forskellige menuer)</w:t>
      </w:r>
    </w:p>
    <w:p w14:paraId="7AEC8273" w14:textId="77777777" w:rsidR="005D11BD" w:rsidRDefault="005D11BD"/>
    <w:p w14:paraId="5E557754" w14:textId="77777777" w:rsidR="005D11BD" w:rsidRDefault="005D11BD">
      <w:r>
        <w:t>program henter status på enhed?</w:t>
      </w:r>
    </w:p>
    <w:p w14:paraId="0FCFAD9B" w14:textId="77777777" w:rsidR="005D11BD" w:rsidRDefault="005D11BD">
      <w:r>
        <w:t>- hvad er det for et program</w:t>
      </w:r>
    </w:p>
  </w:comment>
  <w:comment w:id="202" w:author="Torben Grove" w:date="2016-03-17T13:31:00Z" w:initials="TG">
    <w:p w14:paraId="1D89AF0C" w14:textId="77777777" w:rsidR="005D11BD" w:rsidRDefault="005D11BD">
      <w:pPr>
        <w:pStyle w:val="CommentText"/>
      </w:pPr>
      <w:r>
        <w:rPr>
          <w:rStyle w:val="CommentReference"/>
        </w:rPr>
        <w:annotationRef/>
      </w:r>
      <w:r>
        <w:t>mindst 1</w:t>
      </w:r>
    </w:p>
  </w:comment>
  <w:comment w:id="203" w:author="Alexander Bruhn" w:date="2016-03-17T14:57:00Z" w:initials="AB">
    <w:p w14:paraId="7E821E5F" w14:textId="393969A4" w:rsidR="005D11BD" w:rsidRDefault="005D11BD">
      <w:pPr>
        <w:pStyle w:val="CommentText"/>
      </w:pPr>
      <w:r>
        <w:rPr>
          <w:rStyle w:val="CommentReference"/>
        </w:rPr>
        <w:annotationRef/>
      </w:r>
      <w:r>
        <w:t xml:space="preserve">-hedder </w:t>
      </w:r>
      <w:r>
        <w:t>”nyt rum” i acceptest</w:t>
      </w:r>
    </w:p>
  </w:comment>
  <w:comment w:id="207" w:author="Alexander Bruhn" w:date="2016-03-17T14:59:00Z" w:initials="AB">
    <w:p w14:paraId="6A967831" w14:textId="07F08C46" w:rsidR="005D11BD" w:rsidRDefault="005D11BD">
      <w:pPr>
        <w:pStyle w:val="CommentText"/>
      </w:pPr>
      <w:r>
        <w:rPr>
          <w:rStyle w:val="CommentReference"/>
        </w:rPr>
        <w:annotationRef/>
      </w:r>
      <w:r>
        <w:t>Igen</w:t>
      </w:r>
    </w:p>
    <w:p w14:paraId="488ACA19" w14:textId="77777777" w:rsidR="005D11BD" w:rsidRDefault="005D11BD">
      <w:pPr>
        <w:pStyle w:val="CommentText"/>
      </w:pPr>
    </w:p>
  </w:comment>
  <w:comment w:id="215" w:author="Frederik Rosenørn" w:date="2016-03-17T13:43:00Z" w:initials="FR">
    <w:p w14:paraId="1347061D" w14:textId="19607AA1" w:rsidR="005D11BD" w:rsidRDefault="005D11BD">
      <w:pPr>
        <w:pStyle w:val="CommentText"/>
      </w:pPr>
      <w:r>
        <w:rPr>
          <w:rStyle w:val="CommentReference"/>
        </w:rPr>
        <w:annotationRef/>
      </w:r>
      <w:r>
        <w:t>Ikke aktør</w:t>
      </w:r>
    </w:p>
  </w:comment>
  <w:comment w:id="216" w:author="Frederik Rosenørn" w:date="2016-03-17T13:43:00Z" w:initials="FR">
    <w:p w14:paraId="38DA2899" w14:textId="5FF36569" w:rsidR="005D11BD" w:rsidRDefault="005D11BD">
      <w:pPr>
        <w:pStyle w:val="CommentText"/>
      </w:pPr>
      <w:r>
        <w:rPr>
          <w:rStyle w:val="CommentReference"/>
        </w:rPr>
        <w:annotationRef/>
      </w:r>
      <w:r>
        <w:t>1</w:t>
      </w:r>
    </w:p>
  </w:comment>
  <w:comment w:id="224" w:author="Frederik Rosenørn" w:date="2016-03-17T13:31:00Z" w:initials="FR">
    <w:p w14:paraId="5B9B676D" w14:textId="4E0DA656" w:rsidR="005D11BD" w:rsidRDefault="005D11BD">
      <w:pPr>
        <w:pStyle w:val="CommentText"/>
      </w:pPr>
      <w:r>
        <w:rPr>
          <w:rStyle w:val="CommentReference"/>
        </w:rPr>
        <w:annotationRef/>
      </w:r>
      <w:r>
        <w:t>Ikke aktør</w:t>
      </w:r>
    </w:p>
  </w:comment>
  <w:comment w:id="225" w:author="Frederik Rosenørn" w:date="2016-03-17T13:31:00Z" w:initials="FR">
    <w:p w14:paraId="7CB31AAA" w14:textId="3477CAC5" w:rsidR="005D11BD" w:rsidRDefault="005D11BD">
      <w:pPr>
        <w:pStyle w:val="CommentText"/>
      </w:pPr>
      <w:r>
        <w:rPr>
          <w:rStyle w:val="CommentReference"/>
        </w:rPr>
        <w:annotationRef/>
      </w:r>
      <w:r>
        <w:t>1!</w:t>
      </w:r>
    </w:p>
  </w:comment>
  <w:comment w:id="236" w:author="Frederik Rosenørn" w:date="2016-03-17T13:38:00Z" w:initials="FR">
    <w:p w14:paraId="335FF4FD" w14:textId="3C3582E2" w:rsidR="005D11BD" w:rsidRDefault="005D11BD">
      <w:pPr>
        <w:pStyle w:val="CommentText"/>
      </w:pPr>
      <w:r>
        <w:rPr>
          <w:rStyle w:val="CommentReference"/>
        </w:rPr>
        <w:annotationRef/>
      </w:r>
      <w:r>
        <w:t>Hvad menes?</w:t>
      </w:r>
    </w:p>
  </w:comment>
  <w:comment w:id="247" w:author="Frederik Rosenørn" w:date="2016-03-17T13:24:00Z" w:initials="FR">
    <w:p w14:paraId="2D31F943" w14:textId="7B57848B" w:rsidR="005D11BD" w:rsidRDefault="005D11BD">
      <w:pPr>
        <w:pStyle w:val="CommentText"/>
      </w:pPr>
      <w:r>
        <w:rPr>
          <w:rStyle w:val="CommentReference"/>
        </w:rPr>
        <w:annotationRef/>
      </w:r>
      <w:r>
        <w:t xml:space="preserve">Hvad menes med dette mål? </w:t>
      </w:r>
    </w:p>
  </w:comment>
  <w:comment w:id="248" w:author="Frederik Rosenørn" w:date="2016-03-17T13:24:00Z" w:initials="FR">
    <w:p w14:paraId="6784B451" w14:textId="2D50F78A" w:rsidR="005D11BD" w:rsidRDefault="005D11BD">
      <w:pPr>
        <w:pStyle w:val="CommentText"/>
      </w:pPr>
      <w:r>
        <w:rPr>
          <w:rStyle w:val="CommentReference"/>
        </w:rPr>
        <w:annotationRef/>
      </w:r>
      <w:r>
        <w:t>Ikke aktør</w:t>
      </w:r>
    </w:p>
  </w:comment>
  <w:comment w:id="249" w:author="Frederik Rosenørn" w:date="2016-03-17T13:24:00Z" w:initials="FR">
    <w:p w14:paraId="16352A9F" w14:textId="01BC5A68" w:rsidR="005D11BD" w:rsidRDefault="005D11BD">
      <w:pPr>
        <w:pStyle w:val="CommentText"/>
      </w:pPr>
      <w:r>
        <w:rPr>
          <w:rStyle w:val="CommentReference"/>
        </w:rPr>
        <w:annotationRef/>
      </w:r>
      <w:r>
        <w:t xml:space="preserve">´Ikke et ord?  </w:t>
      </w:r>
    </w:p>
  </w:comment>
  <w:comment w:id="250" w:author="Frederik Rosenørn" w:date="2016-03-17T13:25:00Z" w:initials="FR">
    <w:p w14:paraId="31E50AC5" w14:textId="5929D795" w:rsidR="005D11BD" w:rsidRDefault="005D11BD">
      <w:pPr>
        <w:pStyle w:val="CommentText"/>
      </w:pPr>
      <w:r>
        <w:rPr>
          <w:rStyle w:val="CommentReference"/>
        </w:rPr>
        <w:annotationRef/>
      </w:r>
      <w:r>
        <w:t>På hvilken måde?</w:t>
      </w:r>
    </w:p>
  </w:comment>
  <w:comment w:id="251" w:author="Frederik Rosenørn" w:date="2016-03-17T13:28:00Z" w:initials="FR">
    <w:p w14:paraId="3540673D" w14:textId="47FFA152" w:rsidR="005D11BD" w:rsidRDefault="005D11BD">
      <w:pPr>
        <w:pStyle w:val="CommentText"/>
      </w:pPr>
      <w:r>
        <w:rPr>
          <w:rStyle w:val="CommentReference"/>
        </w:rPr>
        <w:annotationRef/>
      </w:r>
      <w:r>
        <w:t>Definer handling (referer til andet)</w:t>
      </w:r>
    </w:p>
  </w:comment>
  <w:comment w:id="252" w:author="Frederik Rosenørn" w:date="2016-03-17T13:29:00Z" w:initials="FR">
    <w:p w14:paraId="34DC90F8" w14:textId="468446C2" w:rsidR="005D11BD" w:rsidRDefault="005D11BD">
      <w:pPr>
        <w:pStyle w:val="CommentText"/>
      </w:pPr>
      <w:r>
        <w:rPr>
          <w:rStyle w:val="CommentReference"/>
        </w:rPr>
        <w:annotationRef/>
      </w:r>
      <w:r>
        <w:t>Gemmes hvor?</w:t>
      </w:r>
    </w:p>
  </w:comment>
  <w:comment w:id="255" w:author="- Taisen" w:date="2016-03-17T13:28:00Z" w:initials="-T">
    <w:p w14:paraId="7E8A0E0F" w14:textId="77777777" w:rsidR="005D11BD" w:rsidRDefault="005D11BD">
      <w:pPr>
        <w:pStyle w:val="CommentText"/>
      </w:pPr>
      <w:r>
        <w:rPr>
          <w:rStyle w:val="CommentReference"/>
        </w:rPr>
        <w:annotationRef/>
      </w:r>
      <w:r>
        <w:t>Er dette ikke kvalitetskrav?</w:t>
      </w:r>
    </w:p>
  </w:comment>
  <w:comment w:id="262" w:author="- Taisen" w:date="2016-03-17T13:29:00Z" w:initials="-T">
    <w:p w14:paraId="00BDB006" w14:textId="77777777" w:rsidR="005D11BD" w:rsidRDefault="005D11BD">
      <w:pPr>
        <w:pStyle w:val="CommentText"/>
      </w:pPr>
      <w:r>
        <w:rPr>
          <w:rStyle w:val="CommentReference"/>
        </w:rPr>
        <w:annotationRef/>
      </w:r>
      <w:r>
        <w:t>Hvor er dansk defineret?</w:t>
      </w:r>
    </w:p>
  </w:comment>
  <w:comment w:id="290" w:author="Alexander Bruhn" w:date="2016-03-17T15:10:00Z" w:initials="AB">
    <w:p w14:paraId="4611D93A" w14:textId="1FAB5B10" w:rsidR="005D11BD" w:rsidRDefault="005D11BD">
      <w:pPr>
        <w:pStyle w:val="CommentText"/>
      </w:pPr>
      <w:r>
        <w:rPr>
          <w:rStyle w:val="CommentReference"/>
        </w:rPr>
        <w:annotationRef/>
      </w:r>
      <w:r>
        <w:t>ups</w:t>
      </w:r>
    </w:p>
  </w:comment>
  <w:comment w:id="312" w:author="- Taisen" w:date="2016-03-17T13:36:00Z" w:initials="-T">
    <w:p w14:paraId="530F4332" w14:textId="77777777" w:rsidR="005D11BD" w:rsidRDefault="005D11BD">
      <w:pPr>
        <w:pStyle w:val="CommentText"/>
      </w:pPr>
      <w:r>
        <w:rPr>
          <w:rStyle w:val="CommentReference"/>
        </w:rPr>
        <w:annotationRef/>
      </w:r>
      <w:r>
        <w:t>Er rum blevet beskrevet før? Synes ikke det stod nævnt i nogen indledninger</w:t>
      </w:r>
    </w:p>
  </w:comment>
  <w:comment w:id="327" w:author="Thor Videbæk Laasholdt" w:date="2016-03-17T13:44:00Z" w:initials="TL">
    <w:p w14:paraId="4D0DFF6C" w14:textId="6D7008B8" w:rsidR="005D11BD" w:rsidRDefault="005D11BD">
      <w:r>
        <w:annotationRef/>
      </w:r>
      <w:r>
        <w:t>Beskriv hvad GUI er.. Et eller andet sted...</w:t>
      </w:r>
    </w:p>
  </w:comment>
  <w:comment w:id="325" w:author="Torben Grove" w:date="2016-03-17T13:38:00Z" w:initials="TG">
    <w:p w14:paraId="5B444C7A" w14:textId="77777777" w:rsidR="005D11BD" w:rsidRDefault="005D11BD">
      <w:pPr>
        <w:pStyle w:val="CommentText"/>
      </w:pPr>
      <w:r>
        <w:rPr>
          <w:rStyle w:val="CommentReference"/>
        </w:rPr>
        <w:annotationRef/>
      </w:r>
      <w:r>
        <w:t xml:space="preserve">vi vil gerne høre mere om jeres GUI, det vil give mere sammenhæng med </w:t>
      </w:r>
      <w:r>
        <w:t>resten af jeres Use cases.</w:t>
      </w:r>
    </w:p>
  </w:comment>
  <w:comment w:id="335" w:author="Torben Grove" w:date="2016-03-17T13:40:00Z" w:initials="TG">
    <w:p w14:paraId="3C4AB568" w14:textId="77777777" w:rsidR="005D11BD" w:rsidRDefault="005D11BD">
      <w:pPr>
        <w:pStyle w:val="CommentText"/>
      </w:pPr>
      <w:r>
        <w:rPr>
          <w:rStyle w:val="CommentReference"/>
        </w:rPr>
        <w:annotationRef/>
      </w:r>
      <w:r>
        <w:t>hvad er det en forkortelse for?</w:t>
      </w:r>
    </w:p>
    <w:p w14:paraId="191E295B" w14:textId="77777777" w:rsidR="005D11BD" w:rsidRDefault="005D11BD">
      <w:pPr>
        <w:pStyle w:val="CommentText"/>
      </w:pPr>
      <w:r>
        <w:t>vi ved det godt, men gør kunden?</w:t>
      </w:r>
    </w:p>
  </w:comment>
  <w:comment w:id="336" w:author="Torben Grove" w:date="2016-03-17T13:42:00Z" w:initials="TG">
    <w:p w14:paraId="4AE94B99" w14:textId="58BD84E2" w:rsidR="005D11BD" w:rsidRDefault="005D11BD">
      <w:r>
        <w:annotationRef/>
      </w:r>
      <w:r>
        <w:t>95% af hvor lang tid?</w:t>
      </w:r>
    </w:p>
  </w:comment>
  <w:comment w:id="345" w:author="- Taisen" w:date="2016-03-17T13:34:00Z" w:initials="-T">
    <w:p w14:paraId="5DF33383" w14:textId="77777777" w:rsidR="005D11BD" w:rsidRDefault="005D11BD">
      <w:pPr>
        <w:pStyle w:val="CommentText"/>
      </w:pPr>
      <w:r>
        <w:rPr>
          <w:rStyle w:val="CommentReference"/>
        </w:rPr>
        <w:annotationRef/>
      </w:r>
      <w:r>
        <w:t>Mean time between failure skal gerne være i tid og ikke %. Føj stefan. Det har vi fået rettet før</w:t>
      </w:r>
    </w:p>
  </w:comment>
  <w:comment w:id="358" w:author="- Taisen" w:date="2016-03-17T13:35:00Z" w:initials="-T">
    <w:p w14:paraId="2877E899" w14:textId="77777777" w:rsidR="005D11BD" w:rsidRDefault="005D11BD">
      <w:pPr>
        <w:pStyle w:val="CommentText"/>
      </w:pPr>
      <w:r>
        <w:rPr>
          <w:rStyle w:val="CommentReference"/>
        </w:rPr>
        <w:annotationRef/>
      </w:r>
      <w:r>
        <w:t xml:space="preserve">Mere konkret. Skal der gå to minutter fra man trykker på en </w:t>
      </w:r>
      <w:r>
        <w:t>knap i GUI interfacen til der sker noget???!</w:t>
      </w:r>
    </w:p>
  </w:comment>
  <w:comment w:id="375" w:author="- Taisen" w:date="2016-03-17T13:36:00Z" w:initials="-T">
    <w:p w14:paraId="2684686A" w14:textId="77777777" w:rsidR="005D11BD" w:rsidRDefault="005D11BD">
      <w:pPr>
        <w:pStyle w:val="CommentText"/>
      </w:pPr>
      <w:r>
        <w:rPr>
          <w:rStyle w:val="CommentReference"/>
        </w:rPr>
        <w:annotationRef/>
      </w:r>
      <w:r>
        <w:t>Kan x.10 det?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A3322" w15:done="0"/>
  <w15:commentEx w15:paraId="7B5E923D" w15:done="0"/>
  <w15:commentEx w15:paraId="591F6A52" w15:done="0"/>
  <w15:commentEx w15:paraId="1D7010D1" w15:done="0"/>
  <w15:commentEx w15:paraId="6C24377E" w15:done="0"/>
  <w15:commentEx w15:paraId="620ABC12" w15:done="0"/>
  <w15:commentEx w15:paraId="5AB3A88E" w15:done="0"/>
  <w15:commentEx w15:paraId="3B8854DD" w15:done="0"/>
  <w15:commentEx w15:paraId="782C6AAA" w15:done="0"/>
  <w15:commentEx w15:paraId="662F418C" w15:done="0"/>
  <w15:commentEx w15:paraId="6A8236E5" w15:done="0"/>
  <w15:commentEx w15:paraId="1C78E9BD" w15:done="1"/>
  <w15:commentEx w15:paraId="0A631AC1" w15:done="0"/>
  <w15:commentEx w15:paraId="0FCFAD9B" w15:done="0"/>
  <w15:commentEx w15:paraId="1D89AF0C" w15:done="1"/>
  <w15:commentEx w15:paraId="7E821E5F" w15:done="1"/>
  <w15:commentEx w15:paraId="488ACA19" w15:done="1"/>
  <w15:commentEx w15:paraId="1347061D" w15:done="0"/>
  <w15:commentEx w15:paraId="38DA2899" w15:done="1"/>
  <w15:commentEx w15:paraId="5B9B676D" w15:done="0"/>
  <w15:commentEx w15:paraId="7CB31AAA" w15:done="1"/>
  <w15:commentEx w15:paraId="335FF4FD" w15:done="1"/>
  <w15:commentEx w15:paraId="2D31F943" w15:done="1"/>
  <w15:commentEx w15:paraId="6784B451" w15:done="1"/>
  <w15:commentEx w15:paraId="16352A9F" w15:done="1"/>
  <w15:commentEx w15:paraId="31E50AC5" w15:done="0"/>
  <w15:commentEx w15:paraId="3540673D" w15:done="0"/>
  <w15:commentEx w15:paraId="34DC90F8" w15:done="1"/>
  <w15:commentEx w15:paraId="7E8A0E0F" w15:done="0"/>
  <w15:commentEx w15:paraId="00BDB006" w15:done="0"/>
  <w15:commentEx w15:paraId="4611D93A" w15:done="0"/>
  <w15:commentEx w15:paraId="530F4332" w15:done="0"/>
  <w15:commentEx w15:paraId="4D0DFF6C" w15:done="0"/>
  <w15:commentEx w15:paraId="5B444C7A" w15:done="0"/>
  <w15:commentEx w15:paraId="191E295B" w15:done="0"/>
  <w15:commentEx w15:paraId="4AE94B99" w15:paraIdParent="191E295B" w15:done="0"/>
  <w15:commentEx w15:paraId="5DF33383" w15:done="0"/>
  <w15:commentEx w15:paraId="2877E899" w15:done="0"/>
  <w15:commentEx w15:paraId="2684686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AD29C" w14:textId="77777777" w:rsidR="00FA6C0D" w:rsidRDefault="00FA6C0D" w:rsidP="00416C91">
      <w:pPr>
        <w:spacing w:after="0" w:line="240" w:lineRule="auto"/>
      </w:pPr>
      <w:r>
        <w:separator/>
      </w:r>
    </w:p>
  </w:endnote>
  <w:endnote w:type="continuationSeparator" w:id="0">
    <w:p w14:paraId="6E7CCCC4" w14:textId="77777777" w:rsidR="00FA6C0D" w:rsidRDefault="00FA6C0D" w:rsidP="0041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44C0C" w14:textId="77777777" w:rsidR="00FA6C0D" w:rsidRDefault="00FA6C0D" w:rsidP="00416C91">
      <w:pPr>
        <w:spacing w:after="0" w:line="240" w:lineRule="auto"/>
      </w:pPr>
      <w:r>
        <w:separator/>
      </w:r>
    </w:p>
  </w:footnote>
  <w:footnote w:type="continuationSeparator" w:id="0">
    <w:p w14:paraId="3DD8AC82" w14:textId="77777777" w:rsidR="00FA6C0D" w:rsidRDefault="00FA6C0D" w:rsidP="0041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020FBE"/>
    <w:multiLevelType w:val="hybridMultilevel"/>
    <w:tmpl w:val="B2D054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9"/>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10"/>
  </w:num>
  <w:num w:numId="14">
    <w:abstractNumId w:val="21"/>
  </w:num>
  <w:num w:numId="15">
    <w:abstractNumId w:val="11"/>
  </w:num>
  <w:num w:numId="16">
    <w:abstractNumId w:val="0"/>
  </w:num>
  <w:num w:numId="17">
    <w:abstractNumId w:val="2"/>
  </w:num>
  <w:num w:numId="18">
    <w:abstractNumId w:val="5"/>
  </w:num>
  <w:num w:numId="19">
    <w:abstractNumId w:val="15"/>
  </w:num>
  <w:num w:numId="20">
    <w:abstractNumId w:val="1"/>
  </w:num>
  <w:num w:numId="21">
    <w:abstractNumId w:val="8"/>
  </w:num>
  <w:num w:numId="22">
    <w:abstractNumId w:val="17"/>
  </w:num>
  <w:num w:numId="23">
    <w:abstractNumId w:val="7"/>
  </w:num>
  <w:num w:numId="2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Andersen">
    <w15:presenceInfo w15:providerId="Windows Live" w15:userId="dee2742f1424f200"/>
  </w15:person>
  <w15:person w15:author="Nikolai Topping">
    <w15:presenceInfo w15:providerId="Windows Live" w15:userId="211378f4de66b65c"/>
  </w15:person>
  <w15:person w15:author="Torben Grove">
    <w15:presenceInfo w15:providerId="Windows Live" w15:userId="358bf37a4ea0eaf0"/>
  </w15:person>
  <w15:person w15:author="Thor Videbæk Laasholdt">
    <w15:presenceInfo w15:providerId="Windows Live" w15:userId="86edc6dff3b68b8b"/>
  </w15:person>
  <w15:person w15:author="- Taisen">
    <w15:presenceInfo w15:providerId="Windows Live" w15:userId="cc13e8cd8057f56b"/>
  </w15:person>
  <w15:person w15:author="Frederik Rosenørn">
    <w15:presenceInfo w15:providerId="Windows Live" w15:userId="a94fd2b94a510e01"/>
  </w15:person>
  <w15:person w15:author="Alexander Bruhn">
    <w15:presenceInfo w15:providerId="Windows Live" w15:userId="daff9a7524de4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01"/>
    <w:rsid w:val="000807F6"/>
    <w:rsid w:val="000B3DA2"/>
    <w:rsid w:val="000E0CA5"/>
    <w:rsid w:val="0012605D"/>
    <w:rsid w:val="0016337B"/>
    <w:rsid w:val="00194797"/>
    <w:rsid w:val="00303EE1"/>
    <w:rsid w:val="00317627"/>
    <w:rsid w:val="003318A7"/>
    <w:rsid w:val="00396743"/>
    <w:rsid w:val="003A1C15"/>
    <w:rsid w:val="003D5CFA"/>
    <w:rsid w:val="003F33F9"/>
    <w:rsid w:val="00416C91"/>
    <w:rsid w:val="00437D01"/>
    <w:rsid w:val="00513D4C"/>
    <w:rsid w:val="00523392"/>
    <w:rsid w:val="005376BA"/>
    <w:rsid w:val="005D11BD"/>
    <w:rsid w:val="00617386"/>
    <w:rsid w:val="00637B5E"/>
    <w:rsid w:val="006B17A3"/>
    <w:rsid w:val="00734B0F"/>
    <w:rsid w:val="00741E5C"/>
    <w:rsid w:val="007C40DA"/>
    <w:rsid w:val="007D12F6"/>
    <w:rsid w:val="007F6D44"/>
    <w:rsid w:val="00825A18"/>
    <w:rsid w:val="008D7017"/>
    <w:rsid w:val="008E1A1D"/>
    <w:rsid w:val="008E3436"/>
    <w:rsid w:val="0092515D"/>
    <w:rsid w:val="00951476"/>
    <w:rsid w:val="009B52FB"/>
    <w:rsid w:val="009B689E"/>
    <w:rsid w:val="00A00307"/>
    <w:rsid w:val="00A1078D"/>
    <w:rsid w:val="00A3616C"/>
    <w:rsid w:val="00A95BBD"/>
    <w:rsid w:val="00AB7687"/>
    <w:rsid w:val="00AD00A1"/>
    <w:rsid w:val="00AF17A0"/>
    <w:rsid w:val="00AF1A54"/>
    <w:rsid w:val="00BA45AB"/>
    <w:rsid w:val="00CA0078"/>
    <w:rsid w:val="00CB30B3"/>
    <w:rsid w:val="00CF5FE4"/>
    <w:rsid w:val="00CF7C91"/>
    <w:rsid w:val="00D1275E"/>
    <w:rsid w:val="00DA6766"/>
    <w:rsid w:val="00DD38DA"/>
    <w:rsid w:val="00E00466"/>
    <w:rsid w:val="00E20FF8"/>
    <w:rsid w:val="00EA7EBF"/>
    <w:rsid w:val="00EC6826"/>
    <w:rsid w:val="00EE2E18"/>
    <w:rsid w:val="00EE6475"/>
    <w:rsid w:val="00EE6E70"/>
    <w:rsid w:val="00F15665"/>
    <w:rsid w:val="00F172CD"/>
    <w:rsid w:val="00F20DD5"/>
    <w:rsid w:val="00F343DE"/>
    <w:rsid w:val="00F60CA0"/>
    <w:rsid w:val="00F81245"/>
    <w:rsid w:val="00FA6C0D"/>
    <w:rsid w:val="00FC547F"/>
    <w:rsid w:val="00FD07EA"/>
    <w:rsid w:val="0E063E95"/>
    <w:rsid w:val="1650204B"/>
    <w:rsid w:val="18256E40"/>
    <w:rsid w:val="2CB73DD0"/>
    <w:rsid w:val="38FBCA3D"/>
    <w:rsid w:val="43BBE1EA"/>
    <w:rsid w:val="44B13779"/>
    <w:rsid w:val="44E22672"/>
    <w:rsid w:val="54D6D0AD"/>
    <w:rsid w:val="5FC21806"/>
    <w:rsid w:val="609D7CE5"/>
    <w:rsid w:val="75C6B6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4899"/>
  <w15:chartTrackingRefBased/>
  <w15:docId w15:val="{E2227625-49A8-4D58-932A-E352C18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07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007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007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00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00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00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00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00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B1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00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0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00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A00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A00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A00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00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007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F6D44"/>
    <w:pPr>
      <w:spacing w:after="200" w:line="240" w:lineRule="auto"/>
    </w:pPr>
    <w:rPr>
      <w:i/>
      <w:iCs/>
      <w:color w:val="44546A" w:themeColor="text2"/>
      <w:sz w:val="18"/>
      <w:szCs w:val="18"/>
    </w:rPr>
  </w:style>
  <w:style w:type="table" w:styleId="PlainTable3">
    <w:name w:val="Plain Table 3"/>
    <w:basedOn w:val="TableNormal"/>
    <w:uiPriority w:val="43"/>
    <w:rsid w:val="0095147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5376BA"/>
    <w:rPr>
      <w:b/>
      <w:bCs/>
    </w:rPr>
  </w:style>
  <w:style w:type="paragraph" w:styleId="ListParagraph">
    <w:name w:val="List Paragraph"/>
    <w:basedOn w:val="Normal"/>
    <w:uiPriority w:val="34"/>
    <w:qFormat/>
    <w:rsid w:val="005376BA"/>
    <w:pPr>
      <w:ind w:left="720"/>
      <w:contextualSpacing/>
    </w:pPr>
  </w:style>
  <w:style w:type="paragraph" w:styleId="TOCHeading">
    <w:name w:val="TOC Heading"/>
    <w:basedOn w:val="Heading1"/>
    <w:next w:val="Normal"/>
    <w:uiPriority w:val="39"/>
    <w:unhideWhenUsed/>
    <w:qFormat/>
    <w:rsid w:val="00CF7C91"/>
    <w:pPr>
      <w:numPr>
        <w:numId w:val="0"/>
      </w:numPr>
      <w:outlineLvl w:val="9"/>
    </w:pPr>
    <w:rPr>
      <w:lang w:eastAsia="da-DK"/>
    </w:rPr>
  </w:style>
  <w:style w:type="paragraph" w:styleId="TOC1">
    <w:name w:val="toc 1"/>
    <w:basedOn w:val="Normal"/>
    <w:next w:val="Normal"/>
    <w:autoRedefine/>
    <w:uiPriority w:val="39"/>
    <w:unhideWhenUsed/>
    <w:rsid w:val="00CF7C91"/>
    <w:pPr>
      <w:spacing w:after="100"/>
    </w:pPr>
  </w:style>
  <w:style w:type="paragraph" w:styleId="TOC2">
    <w:name w:val="toc 2"/>
    <w:basedOn w:val="Normal"/>
    <w:next w:val="Normal"/>
    <w:autoRedefine/>
    <w:uiPriority w:val="39"/>
    <w:unhideWhenUsed/>
    <w:rsid w:val="00CF7C91"/>
    <w:pPr>
      <w:spacing w:after="100"/>
      <w:ind w:left="220"/>
    </w:pPr>
  </w:style>
  <w:style w:type="paragraph" w:styleId="TOC3">
    <w:name w:val="toc 3"/>
    <w:basedOn w:val="Normal"/>
    <w:next w:val="Normal"/>
    <w:autoRedefine/>
    <w:uiPriority w:val="39"/>
    <w:unhideWhenUsed/>
    <w:rsid w:val="00CF7C91"/>
    <w:pPr>
      <w:spacing w:after="100"/>
      <w:ind w:left="440"/>
    </w:pPr>
  </w:style>
  <w:style w:type="character" w:styleId="Hyperlink">
    <w:name w:val="Hyperlink"/>
    <w:basedOn w:val="DefaultParagraphFont"/>
    <w:uiPriority w:val="99"/>
    <w:unhideWhenUsed/>
    <w:rsid w:val="00CF7C91"/>
    <w:rPr>
      <w:color w:val="0563C1" w:themeColor="hyperlink"/>
      <w:u w:val="single"/>
    </w:rPr>
  </w:style>
  <w:style w:type="paragraph" w:styleId="Title">
    <w:name w:val="Title"/>
    <w:basedOn w:val="Normal"/>
    <w:next w:val="Normal"/>
    <w:link w:val="TitleChar"/>
    <w:uiPriority w:val="10"/>
    <w:qFormat/>
    <w:rsid w:val="00DD3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D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F17A0"/>
    <w:rPr>
      <w:sz w:val="16"/>
      <w:szCs w:val="16"/>
    </w:rPr>
  </w:style>
  <w:style w:type="paragraph" w:styleId="CommentText">
    <w:name w:val="annotation text"/>
    <w:basedOn w:val="Normal"/>
    <w:link w:val="CommentTextChar"/>
    <w:uiPriority w:val="99"/>
    <w:semiHidden/>
    <w:unhideWhenUsed/>
    <w:rsid w:val="00AF17A0"/>
    <w:pPr>
      <w:spacing w:line="240" w:lineRule="auto"/>
    </w:pPr>
    <w:rPr>
      <w:sz w:val="20"/>
      <w:szCs w:val="20"/>
    </w:rPr>
  </w:style>
  <w:style w:type="character" w:customStyle="1" w:styleId="CommentTextChar">
    <w:name w:val="Comment Text Char"/>
    <w:basedOn w:val="DefaultParagraphFont"/>
    <w:link w:val="CommentText"/>
    <w:uiPriority w:val="99"/>
    <w:semiHidden/>
    <w:rsid w:val="00AF17A0"/>
    <w:rPr>
      <w:sz w:val="20"/>
      <w:szCs w:val="20"/>
    </w:rPr>
  </w:style>
  <w:style w:type="paragraph" w:styleId="CommentSubject">
    <w:name w:val="annotation subject"/>
    <w:basedOn w:val="CommentText"/>
    <w:next w:val="CommentText"/>
    <w:link w:val="CommentSubjectChar"/>
    <w:uiPriority w:val="99"/>
    <w:semiHidden/>
    <w:unhideWhenUsed/>
    <w:rsid w:val="00AF17A0"/>
    <w:rPr>
      <w:b/>
      <w:bCs/>
    </w:rPr>
  </w:style>
  <w:style w:type="character" w:customStyle="1" w:styleId="CommentSubjectChar">
    <w:name w:val="Comment Subject Char"/>
    <w:basedOn w:val="CommentTextChar"/>
    <w:link w:val="CommentSubject"/>
    <w:uiPriority w:val="99"/>
    <w:semiHidden/>
    <w:rsid w:val="00AF17A0"/>
    <w:rPr>
      <w:b/>
      <w:bCs/>
      <w:sz w:val="20"/>
      <w:szCs w:val="20"/>
    </w:rPr>
  </w:style>
  <w:style w:type="paragraph" w:styleId="BalloonText">
    <w:name w:val="Balloon Text"/>
    <w:basedOn w:val="Normal"/>
    <w:link w:val="BalloonTextChar"/>
    <w:uiPriority w:val="99"/>
    <w:semiHidden/>
    <w:unhideWhenUsed/>
    <w:rsid w:val="00AF1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7A0"/>
    <w:rPr>
      <w:rFonts w:ascii="Segoe UI" w:hAnsi="Segoe UI" w:cs="Segoe UI"/>
      <w:sz w:val="18"/>
      <w:szCs w:val="18"/>
    </w:rPr>
  </w:style>
  <w:style w:type="paragraph" w:styleId="Revision">
    <w:name w:val="Revision"/>
    <w:hidden/>
    <w:uiPriority w:val="99"/>
    <w:semiHidden/>
    <w:rsid w:val="00E20FF8"/>
    <w:pPr>
      <w:spacing w:after="0" w:line="240" w:lineRule="auto"/>
    </w:pPr>
  </w:style>
  <w:style w:type="paragraph" w:styleId="Header">
    <w:name w:val="header"/>
    <w:basedOn w:val="Normal"/>
    <w:link w:val="HeaderChar"/>
    <w:uiPriority w:val="99"/>
    <w:unhideWhenUsed/>
    <w:rsid w:val="0041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91"/>
  </w:style>
  <w:style w:type="paragraph" w:styleId="Footer">
    <w:name w:val="footer"/>
    <w:basedOn w:val="Normal"/>
    <w:link w:val="FooterChar"/>
    <w:uiPriority w:val="99"/>
    <w:unhideWhenUsed/>
    <w:rsid w:val="0041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43F76-926C-4001-A910-884B0467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31</cp:revision>
  <dcterms:created xsi:type="dcterms:W3CDTF">2016-03-15T20:48:00Z</dcterms:created>
  <dcterms:modified xsi:type="dcterms:W3CDTF">2016-03-29T09:02:00Z</dcterms:modified>
</cp:coreProperties>
</file>